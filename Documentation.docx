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D0EBE" w14:textId="60957F44" w:rsidR="00D560BF" w:rsidRDefault="00093169" w:rsidP="00332A2D">
      <w:pPr>
        <w:pStyle w:val="Title"/>
      </w:pPr>
      <w:proofErr w:type="spellStart"/>
      <w:r>
        <w:t>ngPhotos</w:t>
      </w:r>
      <w:proofErr w:type="spellEnd"/>
      <w:r>
        <w:t xml:space="preserve"> (Grails + Angular.JS)</w:t>
      </w:r>
    </w:p>
    <w:p w14:paraId="3E94FB60" w14:textId="4155454F" w:rsidR="00FB0ABA" w:rsidRDefault="00332A2D" w:rsidP="00332A2D">
      <w:r>
        <w:t>Robert Pastel, 9/12/2015</w:t>
      </w:r>
      <w:r w:rsidR="00755C83">
        <w:t>, 9/13/2015</w:t>
      </w:r>
      <w:r w:rsidR="00812D30">
        <w:t>, 9/14/2015</w:t>
      </w:r>
      <w:r w:rsidR="00432165">
        <w:t>, 9/15/2015</w:t>
      </w:r>
      <w:r w:rsidR="00FB0ABA">
        <w:t>, 10/18/2015</w:t>
      </w:r>
      <w:r w:rsidR="00093169">
        <w:br/>
        <w:t xml:space="preserve">Stephen </w:t>
      </w:r>
      <w:proofErr w:type="spellStart"/>
      <w:r w:rsidR="00093169">
        <w:t>Radachy</w:t>
      </w:r>
      <w:proofErr w:type="spellEnd"/>
      <w:r w:rsidR="00093169">
        <w:t>, 9/30/2015</w:t>
      </w:r>
      <w:ins w:id="0" w:author="Stephen Radachy" w:date="2015-11-04T11:53:00Z">
        <w:r w:rsidR="00E14CB8">
          <w:t>, 11/4/15</w:t>
        </w:r>
      </w:ins>
      <w:ins w:id="1" w:author="Stephen Radachy" w:date="2015-11-11T14:23:00Z">
        <w:r w:rsidR="00680EC8">
          <w:t>, 11/11/15</w:t>
        </w:r>
      </w:ins>
      <w:ins w:id="2" w:author="Stephen Radachy" w:date="2015-11-15T22:30:00Z">
        <w:r w:rsidR="001E0E7D">
          <w:t>, 11</w:t>
        </w:r>
        <w:bookmarkStart w:id="3" w:name="_GoBack"/>
        <w:bookmarkEnd w:id="3"/>
        <w:r w:rsidR="001E0E7D">
          <w:t>/15/15</w:t>
        </w:r>
      </w:ins>
    </w:p>
    <w:p w14:paraId="1A25CDBE" w14:textId="1C059AEE" w:rsidR="00332A2D" w:rsidRDefault="00332A2D" w:rsidP="00332A2D">
      <w:r>
        <w:t xml:space="preserve">The goal of the </w:t>
      </w:r>
      <w:proofErr w:type="spellStart"/>
      <w:r w:rsidR="00093169">
        <w:t>ng</w:t>
      </w:r>
      <w:r>
        <w:t>Photo</w:t>
      </w:r>
      <w:r w:rsidR="00093169">
        <w:t>s</w:t>
      </w:r>
      <w:proofErr w:type="spellEnd"/>
      <w:r>
        <w:t xml:space="preserve"> project is to demonstrate the </w:t>
      </w:r>
      <w:r w:rsidR="00093169">
        <w:t>addition of offline functionality</w:t>
      </w:r>
      <w:r>
        <w:t xml:space="preserve"> given </w:t>
      </w:r>
      <w:r w:rsidR="00A14F9B">
        <w:t>an online G</w:t>
      </w:r>
      <w:r>
        <w:t>rails</w:t>
      </w:r>
      <w:r w:rsidR="00A14F9B">
        <w:t xml:space="preserve"> app</w:t>
      </w:r>
      <w:r>
        <w:t xml:space="preserve">. It is not intended as an example of a "complete" app. This </w:t>
      </w:r>
      <w:r w:rsidR="00093169">
        <w:t>is a modification</w:t>
      </w:r>
      <w:r>
        <w:t xml:space="preserve"> of</w:t>
      </w:r>
      <w:r w:rsidR="00093169">
        <w:t xml:space="preserve"> the</w:t>
      </w:r>
      <w:r>
        <w:t xml:space="preserve"> </w:t>
      </w:r>
      <w:proofErr w:type="spellStart"/>
      <w:r>
        <w:t>myPhoto</w:t>
      </w:r>
      <w:r w:rsidR="00093169">
        <w:t>s</w:t>
      </w:r>
      <w:proofErr w:type="spellEnd"/>
      <w:r>
        <w:t xml:space="preserve"> web app. </w:t>
      </w:r>
      <w:proofErr w:type="spellStart"/>
      <w:r>
        <w:t>myPhoto</w:t>
      </w:r>
      <w:r w:rsidR="00093169">
        <w:t>s</w:t>
      </w:r>
      <w:proofErr w:type="spellEnd"/>
      <w:r w:rsidR="00A14F9B">
        <w:t xml:space="preserve"> </w:t>
      </w:r>
      <w:r w:rsidR="00FB0ABA">
        <w:t xml:space="preserve">which </w:t>
      </w:r>
      <w:r>
        <w:t>was</w:t>
      </w:r>
      <w:r w:rsidR="00E676B2">
        <w:t xml:space="preserve"> written by Adam Weidner during the Spring 2015 semester. Adam's project files</w:t>
      </w:r>
      <w:r w:rsidR="00394B56">
        <w:t xml:space="preserve"> (with some</w:t>
      </w:r>
      <w:r w:rsidR="00F15145">
        <w:t xml:space="preserve"> code</w:t>
      </w:r>
      <w:r w:rsidR="00394B56">
        <w:t xml:space="preserve"> corrections by Stephen Radachy)</w:t>
      </w:r>
      <w:r w:rsidR="00E676B2">
        <w:t xml:space="preserve"> are </w:t>
      </w:r>
      <w:r w:rsidR="00093169">
        <w:t>located here:</w:t>
      </w:r>
    </w:p>
    <w:p w14:paraId="3752B8C2" w14:textId="485E6D54" w:rsidR="00E676B2" w:rsidRDefault="00C271ED" w:rsidP="00332A2D">
      <w:ins w:id="4" w:author="Stephen Radachy" w:date="2015-11-04T12:03:00Z">
        <w:r w:rsidRPr="00C271ED">
          <w:t>https://bitbucket.org/grailsdirectedstudy/myphotos-complete</w:t>
        </w:r>
      </w:ins>
      <w:del w:id="5" w:author="Stephen Radachy" w:date="2015-11-04T12:03:00Z">
        <w:r w:rsidR="00E676B2" w:rsidRPr="00E676B2" w:rsidDel="00C271ED">
          <w:delText>https://bitbucket.org/citeamsummer15/myphotos</w:delText>
        </w:r>
      </w:del>
      <w:r w:rsidR="00E676B2">
        <w:t xml:space="preserve"> </w:t>
      </w:r>
    </w:p>
    <w:p w14:paraId="6995078E" w14:textId="154FBCD6" w:rsidR="00C271ED" w:rsidRDefault="00394B56" w:rsidP="00332A2D">
      <w:r>
        <w:t>My document describing Adam's code is at</w:t>
      </w:r>
    </w:p>
    <w:p w14:paraId="57B64FA9" w14:textId="6EBB6532" w:rsidR="0077376D" w:rsidRDefault="001E0E7D" w:rsidP="00332A2D">
      <w:pPr>
        <w:rPr>
          <w:ins w:id="6" w:author="Stephen Radachy" w:date="2015-11-15T22:29:00Z"/>
          <w:b/>
        </w:rPr>
      </w:pPr>
      <w:ins w:id="7" w:author="Stephen Radachy" w:date="2015-11-15T22:28:00Z">
        <w:r>
          <w:rPr>
            <w:b/>
          </w:rPr>
          <w:fldChar w:fldCharType="begin"/>
        </w:r>
        <w:r>
          <w:rPr>
            <w:b/>
          </w:rPr>
          <w:instrText xml:space="preserve"> HYPERLINK "</w:instrText>
        </w:r>
        <w:r w:rsidRPr="001E0E7D">
          <w:rPr>
            <w:b/>
          </w:rPr>
          <w:instrText>https://bitbucket.org/grailsdirectedstudy/myphotos-complete/src</w:instrText>
        </w:r>
        <w:r>
          <w:rPr>
            <w:b/>
          </w:rPr>
          <w:instrText xml:space="preserve">" </w:instrText>
        </w:r>
        <w:r>
          <w:rPr>
            <w:b/>
          </w:rPr>
          <w:fldChar w:fldCharType="separate"/>
        </w:r>
        <w:r w:rsidRPr="00304F49">
          <w:rPr>
            <w:rStyle w:val="Hyperlink"/>
            <w:b/>
          </w:rPr>
          <w:t>https://bitbucket.org/grailsdirectedstudy/myphotos-complete/src</w:t>
        </w:r>
        <w:r>
          <w:rPr>
            <w:b/>
          </w:rPr>
          <w:fldChar w:fldCharType="end"/>
        </w:r>
        <w:r>
          <w:rPr>
            <w:b/>
          </w:rPr>
          <w:t xml:space="preserve"> </w:t>
        </w:r>
      </w:ins>
      <w:ins w:id="8" w:author="Stephen Radachy" w:date="2015-11-04T13:19:00Z">
        <w:del w:id="9" w:author="Stephen Radachy" w:date="2015-11-15T22:28:00Z">
          <w:r w:rsidR="0077376D" w:rsidDel="001E0E7D">
            <w:rPr>
              <w:b/>
            </w:rPr>
            <w:fldChar w:fldCharType="begin"/>
          </w:r>
          <w:r w:rsidR="0077376D" w:rsidDel="001E0E7D">
            <w:rPr>
              <w:b/>
            </w:rPr>
            <w:delInstrText xml:space="preserve"> HYPERLINK "</w:delInstrText>
          </w:r>
          <w:r w:rsidR="0077376D" w:rsidRPr="0077376D" w:rsidDel="001E0E7D">
            <w:rPr>
              <w:b/>
            </w:rPr>
            <w:delInstrText>https://docs.google.com/document/d/1HxfMzYZ-XIb3eaKZMQRsF_mtGNixXEpm9xViA7nKmvs/edit?usp=sharing</w:delInstrText>
          </w:r>
          <w:r w:rsidR="0077376D" w:rsidDel="001E0E7D">
            <w:rPr>
              <w:b/>
            </w:rPr>
            <w:delInstrText xml:space="preserve">" </w:delInstrText>
          </w:r>
          <w:r w:rsidR="0077376D" w:rsidDel="001E0E7D">
            <w:rPr>
              <w:b/>
            </w:rPr>
            <w:fldChar w:fldCharType="separate"/>
          </w:r>
          <w:r w:rsidR="0077376D" w:rsidRPr="00E76482" w:rsidDel="001E0E7D">
            <w:rPr>
              <w:rStyle w:val="Hyperlink"/>
              <w:b/>
            </w:rPr>
            <w:delText>https://docs.google.com/document/d/1HxfMzYZ-XIb3eaKZMQRsF_mtGNixXEpm9xViA7nKmvs/edit?usp=sharing</w:delText>
          </w:r>
          <w:r w:rsidR="0077376D" w:rsidDel="001E0E7D">
            <w:rPr>
              <w:b/>
            </w:rPr>
            <w:fldChar w:fldCharType="end"/>
          </w:r>
        </w:del>
        <w:r w:rsidR="0077376D">
          <w:rPr>
            <w:b/>
          </w:rPr>
          <w:t xml:space="preserve"> </w:t>
        </w:r>
      </w:ins>
    </w:p>
    <w:p w14:paraId="26261A9D" w14:textId="30081689" w:rsidR="001E0E7D" w:rsidRPr="001E0E7D" w:rsidRDefault="001E0E7D" w:rsidP="00332A2D">
      <w:pPr>
        <w:rPr>
          <w:ins w:id="10" w:author="Stephen Radachy" w:date="2015-11-04T13:19:00Z"/>
          <w:rPrChange w:id="11" w:author="Stephen Radachy" w:date="2015-11-15T22:29:00Z">
            <w:rPr>
              <w:ins w:id="12" w:author="Stephen Radachy" w:date="2015-11-04T13:19:00Z"/>
              <w:b/>
            </w:rPr>
          </w:rPrChange>
        </w:rPr>
      </w:pPr>
      <w:ins w:id="13" w:author="Stephen Radachy" w:date="2015-11-15T22:29:00Z">
        <w:r>
          <w:t>It is called “Documentation.docx”</w:t>
        </w:r>
      </w:ins>
    </w:p>
    <w:p w14:paraId="3432FB5D" w14:textId="081AE508" w:rsidR="00394B56" w:rsidDel="0077376D" w:rsidRDefault="00394B56" w:rsidP="00332A2D">
      <w:pPr>
        <w:rPr>
          <w:del w:id="14" w:author="Stephen Radachy" w:date="2015-11-04T13:19:00Z"/>
          <w:b/>
        </w:rPr>
      </w:pPr>
      <w:del w:id="15" w:author="Stephen Radachy" w:date="2015-11-04T13:19:00Z">
        <w:r w:rsidDel="0077376D">
          <w:rPr>
            <w:b/>
          </w:rPr>
          <w:delText>(I need to find a place for the documentation, probably in the HCI course website.)</w:delText>
        </w:r>
      </w:del>
    </w:p>
    <w:p w14:paraId="22E1E1D9" w14:textId="326AC4CA" w:rsidR="00F15145" w:rsidRDefault="00394B56" w:rsidP="00332A2D">
      <w:r>
        <w:t xml:space="preserve">Adam developed his offline code using primarily </w:t>
      </w:r>
      <w:r w:rsidR="00093169">
        <w:t>jQuery</w:t>
      </w:r>
      <w:r>
        <w:t xml:space="preserve">. A major conclusion of Adam's project is that the offline code needed an appropriate JavaScript framework.  </w:t>
      </w:r>
      <w:r w:rsidR="00F15145">
        <w:t xml:space="preserve">Stephen </w:t>
      </w:r>
      <w:proofErr w:type="spellStart"/>
      <w:r w:rsidR="00F15145">
        <w:t>Radachy's</w:t>
      </w:r>
      <w:proofErr w:type="spellEnd"/>
      <w:r w:rsidR="00F15145">
        <w:t xml:space="preserve"> project was to determine the appropriateness of AngularJS</w:t>
      </w:r>
      <w:r w:rsidR="00342539">
        <w:t xml:space="preserve"> as a framework for developing offline web applications.  </w:t>
      </w:r>
    </w:p>
    <w:p w14:paraId="4EA20B1D" w14:textId="77777777" w:rsidR="00F15145" w:rsidRDefault="00F15145" w:rsidP="00332A2D">
      <w:r w:rsidRPr="00F15145">
        <w:t>https://angularjs.org/</w:t>
      </w:r>
    </w:p>
    <w:p w14:paraId="399123BD" w14:textId="77777777" w:rsidR="00F15145" w:rsidRDefault="00F15145" w:rsidP="00332A2D">
      <w:r>
        <w:t>Both project</w:t>
      </w:r>
      <w:r w:rsidR="00432165">
        <w:t>s</w:t>
      </w:r>
      <w:r>
        <w:t xml:space="preserve"> suppose that </w:t>
      </w:r>
      <w:r w:rsidR="00670A71">
        <w:t xml:space="preserve">a </w:t>
      </w:r>
      <w:r>
        <w:t>web app is first developed online using Grails</w:t>
      </w:r>
      <w:r w:rsidR="00342539">
        <w:t xml:space="preserve"> for the web framework.</w:t>
      </w:r>
    </w:p>
    <w:p w14:paraId="1014D916" w14:textId="77777777" w:rsidR="00F15145" w:rsidRDefault="00F15145" w:rsidP="00332A2D">
      <w:r w:rsidRPr="00F15145">
        <w:t>https://grails.org/</w:t>
      </w:r>
    </w:p>
    <w:p w14:paraId="0AD8E927" w14:textId="77777777" w:rsidR="001D5286" w:rsidRDefault="001D5286" w:rsidP="00332A2D">
      <w:r>
        <w:t>Although developing an offline web app directly without</w:t>
      </w:r>
      <w:r w:rsidR="00670A71">
        <w:t xml:space="preserve"> developing</w:t>
      </w:r>
      <w:r>
        <w:t xml:space="preserve"> the online version first may be more efficient, developing</w:t>
      </w:r>
      <w:r w:rsidR="00670A71">
        <w:t xml:space="preserve"> the</w:t>
      </w:r>
      <w:r>
        <w:t xml:space="preserve"> online web app </w:t>
      </w:r>
      <w:r w:rsidR="00670A71">
        <w:t>first</w:t>
      </w:r>
      <w:r>
        <w:t xml:space="preserve"> has several advantages for students at M</w:t>
      </w:r>
      <w:r w:rsidR="00C356FB">
        <w:t>ichigan Tech</w:t>
      </w:r>
      <w:r>
        <w:t>. The web app will need</w:t>
      </w:r>
      <w:r w:rsidR="00670A71">
        <w:t xml:space="preserve"> a</w:t>
      </w:r>
      <w:r w:rsidR="00D737DE">
        <w:t xml:space="preserve"> database, and the Grails framework using the Model View Controller (MVC) design pattern </w:t>
      </w:r>
      <w:r w:rsidR="00C6198B">
        <w:t>has</w:t>
      </w:r>
      <w:r w:rsidR="00D737DE">
        <w:t xml:space="preserve"> a</w:t>
      </w:r>
      <w:r>
        <w:t>n excellent Domain framework</w:t>
      </w:r>
      <w:r w:rsidR="00D737DE">
        <w:t xml:space="preserve"> for the Model</w:t>
      </w:r>
      <w:r>
        <w:t>. The primary reason for first developing an online version is that most of our students are not familiar with web technology. Grails, a groovy based framework, is an excellent f</w:t>
      </w:r>
      <w:r w:rsidR="00C356FB">
        <w:t>ramework for introducing web technology</w:t>
      </w:r>
      <w:r>
        <w:t xml:space="preserve">. Minimum knowledge of </w:t>
      </w:r>
      <w:r w:rsidR="00670A71">
        <w:t>JavaScript is required to develop a complete online web app. In addition, Grails is well supported, and has good plugins for authentication and any other needs for a web application. From a pedagogical perspective, students can</w:t>
      </w:r>
      <w:r w:rsidR="00C356FB">
        <w:t xml:space="preserve"> work on the same project, initially</w:t>
      </w:r>
      <w:r w:rsidR="00670A71">
        <w:t xml:space="preserve"> introduced to web dev</w:t>
      </w:r>
      <w:r w:rsidR="00C356FB">
        <w:t>elop</w:t>
      </w:r>
      <w:r w:rsidR="00C6198B">
        <w:t>ment</w:t>
      </w:r>
      <w:r w:rsidR="00C356FB">
        <w:t xml:space="preserve"> learning groovy</w:t>
      </w:r>
      <w:r w:rsidR="00670A71">
        <w:t xml:space="preserve"> and later learn JavaScript to make the web app work offline. </w:t>
      </w:r>
    </w:p>
    <w:p w14:paraId="3E752D92" w14:textId="77777777" w:rsidR="00C356FB" w:rsidRDefault="00C356FB" w:rsidP="00332A2D">
      <w:r>
        <w:t xml:space="preserve">There are disadvantages to first developing the online version. Typically "online first" development requires duplicating the views for offline use. Maintaining consistence between the online and offline views strains maintainability.  Developing "online first" sacrifices some maintainability of the code for the pedagogical benefit </w:t>
      </w:r>
      <w:r w:rsidR="00C6198B">
        <w:t>to</w:t>
      </w:r>
      <w:r>
        <w:t xml:space="preserve"> students learning web technology.  </w:t>
      </w:r>
    </w:p>
    <w:p w14:paraId="306220EB" w14:textId="77777777" w:rsidR="0099229C" w:rsidRDefault="00342539" w:rsidP="0099229C">
      <w:pPr>
        <w:pStyle w:val="Heading1"/>
      </w:pPr>
      <w:r>
        <w:lastRenderedPageBreak/>
        <w:t xml:space="preserve">Online </w:t>
      </w:r>
      <w:r w:rsidR="00093169">
        <w:t xml:space="preserve">only </w:t>
      </w:r>
      <w:proofErr w:type="spellStart"/>
      <w:r>
        <w:t>m</w:t>
      </w:r>
      <w:r w:rsidR="0099229C">
        <w:t>yPhotos</w:t>
      </w:r>
      <w:proofErr w:type="spellEnd"/>
    </w:p>
    <w:p w14:paraId="3F9599E8" w14:textId="77777777" w:rsidR="0099229C" w:rsidRDefault="0099229C" w:rsidP="0099229C">
      <w:r>
        <w:t>The completed online</w:t>
      </w:r>
      <w:r w:rsidR="00093169">
        <w:t xml:space="preserve"> only</w:t>
      </w:r>
      <w:r>
        <w:t xml:space="preserve"> version of </w:t>
      </w:r>
      <w:proofErr w:type="spellStart"/>
      <w:r>
        <w:t>myPhotos</w:t>
      </w:r>
      <w:proofErr w:type="spellEnd"/>
      <w:r>
        <w:t xml:space="preserve"> is at </w:t>
      </w:r>
      <w:proofErr w:type="spellStart"/>
      <w:r>
        <w:t>BitBucket</w:t>
      </w:r>
      <w:proofErr w:type="spellEnd"/>
      <w:r>
        <w:t xml:space="preserve">: </w:t>
      </w:r>
    </w:p>
    <w:p w14:paraId="3B8B9B2B" w14:textId="44E6A855" w:rsidR="0077376D" w:rsidRDefault="0077376D" w:rsidP="0099229C">
      <w:pPr>
        <w:rPr>
          <w:ins w:id="16" w:author="Stephen Radachy" w:date="2015-11-04T13:19:00Z"/>
        </w:rPr>
      </w:pPr>
      <w:ins w:id="17" w:author="Stephen Radachy" w:date="2015-11-04T13:19:00Z">
        <w:r>
          <w:fldChar w:fldCharType="begin"/>
        </w:r>
        <w:r>
          <w:instrText xml:space="preserve"> HYPERLINK "</w:instrText>
        </w:r>
        <w:r w:rsidRPr="0077376D">
          <w:instrText>https://bitbucket.org/grailsdirectedstudy/myphotos-complete</w:instrText>
        </w:r>
        <w:r>
          <w:instrText xml:space="preserve">" </w:instrText>
        </w:r>
        <w:r>
          <w:fldChar w:fldCharType="separate"/>
        </w:r>
        <w:r w:rsidRPr="00E76482">
          <w:rPr>
            <w:rStyle w:val="Hyperlink"/>
          </w:rPr>
          <w:t>https://bitbucket.org/grailsdirectedstudy/myphotos-complete</w:t>
        </w:r>
        <w:r>
          <w:fldChar w:fldCharType="end"/>
        </w:r>
      </w:ins>
    </w:p>
    <w:p w14:paraId="693E3E82" w14:textId="75CC974F" w:rsidR="0099229C" w:rsidDel="0077376D" w:rsidRDefault="0099229C" w:rsidP="0099229C">
      <w:pPr>
        <w:rPr>
          <w:del w:id="18" w:author="Stephen Radachy" w:date="2015-11-04T13:19:00Z"/>
        </w:rPr>
      </w:pPr>
      <w:del w:id="19" w:author="Stephen Radachy" w:date="2015-11-04T13:19:00Z">
        <w:r w:rsidRPr="0099229C" w:rsidDel="0077376D">
          <w:delText>https://bitbucket.org/sjradach/upgradedmyphotos</w:delText>
        </w:r>
      </w:del>
    </w:p>
    <w:p w14:paraId="13F0EA47" w14:textId="594256A3" w:rsidR="0099229C" w:rsidRPr="0099229C" w:rsidDel="0077376D" w:rsidRDefault="0099229C" w:rsidP="0099229C">
      <w:pPr>
        <w:rPr>
          <w:del w:id="20" w:author="Stephen Radachy" w:date="2015-11-04T13:19:00Z"/>
          <w:b/>
        </w:rPr>
      </w:pPr>
      <w:del w:id="21" w:author="Stephen Radachy" w:date="2015-11-04T13:19:00Z">
        <w:r w:rsidRPr="0099229C" w:rsidDel="0077376D">
          <w:rPr>
            <w:b/>
          </w:rPr>
          <w:delText>(Stephen can we change the name of the repository)</w:delText>
        </w:r>
      </w:del>
    </w:p>
    <w:p w14:paraId="1C587299" w14:textId="77777777" w:rsidR="0099229C" w:rsidRDefault="0099229C" w:rsidP="0099229C">
      <w:proofErr w:type="spellStart"/>
      <w:r>
        <w:t>MyPhotos</w:t>
      </w:r>
      <w:proofErr w:type="spellEnd"/>
      <w:r>
        <w:t xml:space="preserve"> enable users to catalogue photos into "topics." Topics can be created in a database and photos can be uploaded to the database and assigned to topics. </w:t>
      </w:r>
    </w:p>
    <w:p w14:paraId="08311208" w14:textId="77777777" w:rsidR="00490E37" w:rsidRDefault="0099229C" w:rsidP="0099229C">
      <w:r>
        <w:t>This</w:t>
      </w:r>
      <w:r w:rsidR="00490E37">
        <w:t xml:space="preserve"> is a minimum web app. </w:t>
      </w:r>
      <w:r w:rsidR="001445B8">
        <w:t>The f</w:t>
      </w:r>
      <w:r w:rsidR="00490E37">
        <w:t xml:space="preserve">ollowing description of the code for the online version, assumes that </w:t>
      </w:r>
      <w:r w:rsidR="00C6198B">
        <w:t xml:space="preserve">the </w:t>
      </w:r>
      <w:r w:rsidR="00490E37">
        <w:t>reader is acquainted with</w:t>
      </w:r>
      <w:r w:rsidR="00C6198B">
        <w:t xml:space="preserve"> the</w:t>
      </w:r>
      <w:r w:rsidR="00490E37">
        <w:t xml:space="preserve"> Grails framework and web development. If not</w:t>
      </w:r>
      <w:r w:rsidR="00C6198B">
        <w:t>, please</w:t>
      </w:r>
      <w:r w:rsidR="00490E37">
        <w:t xml:space="preserve"> see my HCI course lecture notes and programming assignments</w:t>
      </w:r>
    </w:p>
    <w:p w14:paraId="5D8D6418" w14:textId="77777777" w:rsidR="00490E37" w:rsidRDefault="00490E37" w:rsidP="0099229C">
      <w:r w:rsidRPr="00490E37">
        <w:t>http://cs4760.csl.mtu.edu/</w:t>
      </w:r>
    </w:p>
    <w:p w14:paraId="1445C67C" w14:textId="77777777" w:rsidR="0099229C" w:rsidRDefault="00490E37" w:rsidP="0099229C">
      <w:proofErr w:type="spellStart"/>
      <w:r>
        <w:t>MyPhotos</w:t>
      </w:r>
      <w:proofErr w:type="spellEnd"/>
      <w:r>
        <w:t xml:space="preserve"> has only</w:t>
      </w:r>
      <w:r w:rsidR="0099229C">
        <w:t xml:space="preserve"> two domain classes, </w:t>
      </w:r>
      <w:proofErr w:type="spellStart"/>
      <w:r w:rsidR="0099229C">
        <w:t>Topic</w:t>
      </w:r>
      <w:r>
        <w:t>.groovy</w:t>
      </w:r>
      <w:proofErr w:type="spellEnd"/>
      <w:r w:rsidR="0099229C">
        <w:t xml:space="preserve"> and </w:t>
      </w:r>
      <w:proofErr w:type="spellStart"/>
      <w:r w:rsidR="0099229C">
        <w:t>Photo</w:t>
      </w:r>
      <w:r>
        <w:t>.groovy</w:t>
      </w:r>
      <w:proofErr w:type="spellEnd"/>
      <w:r w:rsidR="0099229C">
        <w:t>, in the directory</w:t>
      </w:r>
    </w:p>
    <w:p w14:paraId="53DC4DC0" w14:textId="77777777" w:rsidR="0099229C" w:rsidRDefault="0099229C" w:rsidP="0099229C">
      <w:r>
        <w:t>grails-app/domain/</w:t>
      </w:r>
      <w:proofErr w:type="spellStart"/>
      <w:r>
        <w:t>myphotos</w:t>
      </w:r>
      <w:proofErr w:type="spellEnd"/>
      <w:r w:rsidR="00490E37">
        <w:t>/</w:t>
      </w:r>
    </w:p>
    <w:p w14:paraId="459F9C43" w14:textId="77777777" w:rsidR="00490E37" w:rsidRDefault="00490E37" w:rsidP="0099229C">
      <w:r>
        <w:t xml:space="preserve">Topic has many photos and photos belong to topics. </w:t>
      </w:r>
    </w:p>
    <w:p w14:paraId="173A8431" w14:textId="77777777" w:rsidR="00490E37" w:rsidRDefault="00490E37" w:rsidP="0099229C">
      <w:r>
        <w:t xml:space="preserve">There are also only two controllers, </w:t>
      </w:r>
      <w:proofErr w:type="spellStart"/>
      <w:r>
        <w:t>TopicController.groovy</w:t>
      </w:r>
      <w:proofErr w:type="spellEnd"/>
      <w:r>
        <w:t xml:space="preserve"> and </w:t>
      </w:r>
      <w:proofErr w:type="spellStart"/>
      <w:r>
        <w:t>PhotoController.groovy</w:t>
      </w:r>
      <w:proofErr w:type="spellEnd"/>
      <w:r>
        <w:t xml:space="preserve">, in the directory </w:t>
      </w:r>
    </w:p>
    <w:p w14:paraId="3AEE1B13" w14:textId="77777777" w:rsidR="00490E37" w:rsidRDefault="00490E37" w:rsidP="0099229C">
      <w:r>
        <w:t>grails-app/controllers/</w:t>
      </w:r>
      <w:proofErr w:type="spellStart"/>
      <w:r>
        <w:t>myphotos</w:t>
      </w:r>
      <w:proofErr w:type="spellEnd"/>
      <w:r>
        <w:t xml:space="preserve">/ </w:t>
      </w:r>
    </w:p>
    <w:p w14:paraId="5B91887C" w14:textId="77777777" w:rsidR="00F66A3A" w:rsidRDefault="00490E37" w:rsidP="0099229C">
      <w:proofErr w:type="spellStart"/>
      <w:r>
        <w:t>TopicCont</w:t>
      </w:r>
      <w:r w:rsidR="00C6198B">
        <w:t>roller</w:t>
      </w:r>
      <w:proofErr w:type="spellEnd"/>
      <w:r w:rsidR="00C6198B">
        <w:t xml:space="preserve"> has actions for the CRUD</w:t>
      </w:r>
      <w:r>
        <w:t xml:space="preserve"> database interface, creating topics and adding photos to topics.</w:t>
      </w:r>
      <w:r w:rsidR="00F66A3A">
        <w:t xml:space="preserve"> </w:t>
      </w:r>
      <w:proofErr w:type="spellStart"/>
      <w:r w:rsidR="00F66A3A">
        <w:t>PhotoController</w:t>
      </w:r>
      <w:proofErr w:type="spellEnd"/>
      <w:r w:rsidR="00F66A3A">
        <w:t xml:space="preserve"> only has actions</w:t>
      </w:r>
      <w:r w:rsidR="00C6198B">
        <w:t xml:space="preserve"> for </w:t>
      </w:r>
      <w:r w:rsidR="00F66A3A">
        <w:t>viewing a photo and deleting a photo. Viewing a photo requires reading from the database and rendering the data for the view.</w:t>
      </w:r>
    </w:p>
    <w:p w14:paraId="792DDC0E" w14:textId="77777777" w:rsidR="00F66A3A" w:rsidRDefault="00F66A3A" w:rsidP="0099229C">
      <w:r>
        <w:t xml:space="preserve">The views for the online </w:t>
      </w:r>
      <w:proofErr w:type="spellStart"/>
      <w:r>
        <w:t>myPhotos</w:t>
      </w:r>
      <w:proofErr w:type="spellEnd"/>
      <w:r>
        <w:t xml:space="preserve"> are in</w:t>
      </w:r>
    </w:p>
    <w:p w14:paraId="6F5FEB36" w14:textId="77777777" w:rsidR="00F66A3A" w:rsidRDefault="00F66A3A" w:rsidP="0099229C">
      <w:r>
        <w:t>grails-app/views/</w:t>
      </w:r>
    </w:p>
    <w:p w14:paraId="4DCF66A2" w14:textId="77777777" w:rsidR="00F66A3A" w:rsidRDefault="00F66A3A" w:rsidP="0099229C">
      <w:r>
        <w:t xml:space="preserve">There are only topic views: </w:t>
      </w:r>
      <w:proofErr w:type="spellStart"/>
      <w:r>
        <w:t>addPhotos.gsp</w:t>
      </w:r>
      <w:proofErr w:type="spellEnd"/>
      <w:r>
        <w:t xml:space="preserve">, </w:t>
      </w:r>
      <w:proofErr w:type="spellStart"/>
      <w:r>
        <w:t>create.gsp</w:t>
      </w:r>
      <w:proofErr w:type="spellEnd"/>
      <w:r>
        <w:t xml:space="preserve">, </w:t>
      </w:r>
      <w:proofErr w:type="spellStart"/>
      <w:r>
        <w:t>edit.gsp</w:t>
      </w:r>
      <w:proofErr w:type="spellEnd"/>
      <w:r>
        <w:t xml:space="preserve">, </w:t>
      </w:r>
      <w:proofErr w:type="spellStart"/>
      <w:r>
        <w:t>index.gsp</w:t>
      </w:r>
      <w:proofErr w:type="spellEnd"/>
      <w:r>
        <w:t xml:space="preserve"> and </w:t>
      </w:r>
      <w:proofErr w:type="spellStart"/>
      <w:r>
        <w:t>view.gsp</w:t>
      </w:r>
      <w:proofErr w:type="spellEnd"/>
      <w:r>
        <w:t>. The views only use the grails-app/views/layouts/</w:t>
      </w:r>
      <w:proofErr w:type="spellStart"/>
      <w:r>
        <w:t>main.gsp</w:t>
      </w:r>
      <w:proofErr w:type="spellEnd"/>
      <w:r>
        <w:t xml:space="preserve">. </w:t>
      </w:r>
    </w:p>
    <w:p w14:paraId="28A143F9" w14:textId="77777777" w:rsidR="00F66A3A" w:rsidRDefault="00F66A3A" w:rsidP="0099229C">
      <w:r>
        <w:t>Bootstrap is used for styling and JavaScript for the web app is only used by Bootstrap. The JavaScript libraries are in the directory,</w:t>
      </w:r>
    </w:p>
    <w:p w14:paraId="4DB9693E" w14:textId="77777777" w:rsidR="00F66A3A" w:rsidRDefault="00F66A3A" w:rsidP="0099229C">
      <w:r>
        <w:t>grails-app/assets/</w:t>
      </w:r>
      <w:proofErr w:type="spellStart"/>
      <w:r>
        <w:t>javascript</w:t>
      </w:r>
      <w:proofErr w:type="spellEnd"/>
      <w:r>
        <w:t>/</w:t>
      </w:r>
    </w:p>
    <w:p w14:paraId="5D075BCB" w14:textId="77777777" w:rsidR="00F66A3A" w:rsidRDefault="00D977FB" w:rsidP="0099229C">
      <w:r>
        <w:t xml:space="preserve">The configurations files </w:t>
      </w:r>
      <w:r w:rsidR="00722CE1">
        <w:t xml:space="preserve">are </w:t>
      </w:r>
      <w:r>
        <w:t xml:space="preserve">in the directory </w:t>
      </w:r>
    </w:p>
    <w:p w14:paraId="7E5966A4" w14:textId="77777777" w:rsidR="00D977FB" w:rsidRDefault="00D977FB" w:rsidP="0099229C">
      <w:r>
        <w:t>grails-app/</w:t>
      </w:r>
      <w:proofErr w:type="spellStart"/>
      <w:r>
        <w:t>conf</w:t>
      </w:r>
      <w:proofErr w:type="spellEnd"/>
      <w:r>
        <w:t>/</w:t>
      </w:r>
    </w:p>
    <w:p w14:paraId="46C390FF" w14:textId="77777777" w:rsidR="00432165" w:rsidRDefault="00722CE1" w:rsidP="0099229C">
      <w:r>
        <w:t>The web app uses</w:t>
      </w:r>
      <w:r w:rsidR="00D977FB">
        <w:t xml:space="preserve"> primarily the default files provided by Grails. A H2 database in </w:t>
      </w:r>
      <w:r>
        <w:t>memory</w:t>
      </w:r>
      <w:r w:rsidR="00D977FB">
        <w:t xml:space="preserve"> is specified in </w:t>
      </w:r>
      <w:proofErr w:type="spellStart"/>
      <w:r w:rsidR="00D977FB">
        <w:t>DataSource.groovy</w:t>
      </w:r>
      <w:proofErr w:type="spellEnd"/>
      <w:r w:rsidR="00D977FB">
        <w:t xml:space="preserve">. </w:t>
      </w:r>
      <w:proofErr w:type="spellStart"/>
      <w:r w:rsidR="00D977FB">
        <w:t>MyPhotos</w:t>
      </w:r>
      <w:proofErr w:type="spellEnd"/>
      <w:r w:rsidR="00D977FB">
        <w:t xml:space="preserve"> only uses the default plugins including the asset-</w:t>
      </w:r>
      <w:proofErr w:type="spellStart"/>
      <w:r w:rsidR="00D977FB">
        <w:t>pipline</w:t>
      </w:r>
      <w:proofErr w:type="spellEnd"/>
      <w:r w:rsidR="00D977FB">
        <w:t xml:space="preserve"> plugin, which is standard for Grails 2.4. Note that the bootstrap plugin is not included in the </w:t>
      </w:r>
      <w:proofErr w:type="spellStart"/>
      <w:r w:rsidR="00D977FB">
        <w:t>BuildConfig.groovy</w:t>
      </w:r>
      <w:proofErr w:type="spellEnd"/>
      <w:r w:rsidR="00D977FB">
        <w:t xml:space="preserve"> file. Bootstrap </w:t>
      </w:r>
      <w:r>
        <w:t xml:space="preserve">is </w:t>
      </w:r>
      <w:r w:rsidR="00D977FB">
        <w:t>linked</w:t>
      </w:r>
      <w:r>
        <w:t xml:space="preserve"> to the web-app</w:t>
      </w:r>
      <w:r w:rsidR="00D977FB">
        <w:t xml:space="preserve"> using the asset-pipeline plugin. </w:t>
      </w:r>
    </w:p>
    <w:p w14:paraId="579E645F" w14:textId="77777777" w:rsidR="00D977FB" w:rsidRDefault="00D977FB" w:rsidP="0099229C">
      <w:r>
        <w:lastRenderedPageBreak/>
        <w:t xml:space="preserve">The </w:t>
      </w:r>
      <w:proofErr w:type="spellStart"/>
      <w:r>
        <w:t>Bootstrap.groovy</w:t>
      </w:r>
      <w:proofErr w:type="spellEnd"/>
      <w:r>
        <w:t xml:space="preserve"> file builds the database </w:t>
      </w:r>
      <w:r w:rsidR="00722CE1">
        <w:t xml:space="preserve">by searching for photos on the development machine. Note that </w:t>
      </w:r>
      <w:r w:rsidR="00C6198B">
        <w:t>the</w:t>
      </w:r>
      <w:r w:rsidR="00722CE1">
        <w:t xml:space="preserve"> code only works on Linux machines. </w:t>
      </w:r>
    </w:p>
    <w:p w14:paraId="727D7344" w14:textId="77777777" w:rsidR="00722CE1" w:rsidRDefault="00722CE1" w:rsidP="0099229C">
      <w:r>
        <w:t xml:space="preserve">An important feature of the online </w:t>
      </w:r>
      <w:proofErr w:type="spellStart"/>
      <w:r>
        <w:t>myPhotos</w:t>
      </w:r>
      <w:proofErr w:type="spellEnd"/>
      <w:r>
        <w:t xml:space="preserve"> code is that it is all contained in the directory.</w:t>
      </w:r>
    </w:p>
    <w:p w14:paraId="51BBE0FA" w14:textId="77777777" w:rsidR="00722CE1" w:rsidRDefault="00722CE1" w:rsidP="0099229C">
      <w:r>
        <w:t>grails-app/</w:t>
      </w:r>
    </w:p>
    <w:p w14:paraId="2FB2B89A" w14:textId="77777777" w:rsidR="00722CE1" w:rsidRDefault="00722CE1" w:rsidP="0099229C">
      <w:r>
        <w:t>There is not a web-app/ directory. Studying the offline code will reveal that all the offline code is contained in the directory.</w:t>
      </w:r>
    </w:p>
    <w:p w14:paraId="7660C75B" w14:textId="77777777" w:rsidR="00722CE1" w:rsidRDefault="00722CE1" w:rsidP="0099229C">
      <w:r>
        <w:t>web-app/</w:t>
      </w:r>
    </w:p>
    <w:p w14:paraId="79CCDEF9" w14:textId="77777777" w:rsidR="00722CE1" w:rsidRDefault="00722CE1" w:rsidP="0099229C">
      <w:r>
        <w:t xml:space="preserve">This naturally separates the online and offline code.  Note that </w:t>
      </w:r>
      <w:r w:rsidR="00D737DE">
        <w:t xml:space="preserve">the </w:t>
      </w:r>
      <w:r>
        <w:t>web-app directory is used for any resources that are not accessed by Grails. Resources in web-app director</w:t>
      </w:r>
      <w:r w:rsidR="00D737DE">
        <w:t>y</w:t>
      </w:r>
      <w:r>
        <w:t xml:space="preserve"> can be accessed directly by the browser. The URL</w:t>
      </w:r>
      <w:r w:rsidR="003F70D2">
        <w:t>s</w:t>
      </w:r>
      <w:r>
        <w:t xml:space="preserve"> for </w:t>
      </w:r>
      <w:r w:rsidR="00D737DE">
        <w:t xml:space="preserve">resources in the web-app </w:t>
      </w:r>
      <w:r w:rsidR="003F70D2">
        <w:t xml:space="preserve">directory </w:t>
      </w:r>
      <w:r w:rsidR="00D737DE">
        <w:t>begin</w:t>
      </w:r>
      <w:r w:rsidR="003F70D2">
        <w:t xml:space="preserve"> </w:t>
      </w:r>
      <w:r>
        <w:t xml:space="preserve">with </w:t>
      </w:r>
      <w:r w:rsidR="00D737DE">
        <w:t xml:space="preserve">the </w:t>
      </w:r>
      <w:r>
        <w:t xml:space="preserve">app name and do not specify "web-app." </w:t>
      </w:r>
    </w:p>
    <w:p w14:paraId="4392EC78" w14:textId="02A57D1E" w:rsidR="00722CE1" w:rsidRDefault="00093169" w:rsidP="00D737DE">
      <w:pPr>
        <w:pStyle w:val="Heading1"/>
      </w:pPr>
      <w:proofErr w:type="spellStart"/>
      <w:r>
        <w:t>ngPhotos</w:t>
      </w:r>
      <w:proofErr w:type="spellEnd"/>
      <w:r>
        <w:t xml:space="preserve"> (offline)</w:t>
      </w:r>
    </w:p>
    <w:p w14:paraId="768694BA" w14:textId="77777777" w:rsidR="003B597A" w:rsidRPr="003B597A" w:rsidRDefault="003B597A" w:rsidP="003B597A">
      <w:pPr>
        <w:pStyle w:val="Heading2"/>
      </w:pPr>
      <w:r>
        <w:t>AngularJS</w:t>
      </w:r>
    </w:p>
    <w:p w14:paraId="24049B4F" w14:textId="59ADF0EE" w:rsidR="008A1E04" w:rsidRDefault="00D737DE" w:rsidP="00D737DE">
      <w:r>
        <w:t xml:space="preserve">The offline </w:t>
      </w:r>
      <w:del w:id="22" w:author="Stephen Radachy" w:date="2015-11-11T14:25:00Z">
        <w:r w:rsidDel="00680EC8">
          <w:delText xml:space="preserve">myPhoto </w:delText>
        </w:r>
      </w:del>
      <w:proofErr w:type="spellStart"/>
      <w:ins w:id="23" w:author="Stephen Radachy" w:date="2015-11-11T14:25:00Z">
        <w:r w:rsidR="00680EC8">
          <w:t>ngPhotos</w:t>
        </w:r>
        <w:proofErr w:type="spellEnd"/>
        <w:r w:rsidR="00680EC8">
          <w:t xml:space="preserve"> </w:t>
        </w:r>
      </w:ins>
      <w:r>
        <w:t xml:space="preserve">code uses </w:t>
      </w:r>
      <w:proofErr w:type="spellStart"/>
      <w:r>
        <w:t>AngularJS</w:t>
      </w:r>
      <w:proofErr w:type="spellEnd"/>
      <w:r>
        <w:t xml:space="preserve"> framework. </w:t>
      </w:r>
    </w:p>
    <w:p w14:paraId="5FC6E35D" w14:textId="77777777" w:rsidR="008A1E04" w:rsidRDefault="008A1E04" w:rsidP="00D737DE">
      <w:r w:rsidRPr="008A1E04">
        <w:t>https://angularjs.org/</w:t>
      </w:r>
    </w:p>
    <w:p w14:paraId="6C0D536E" w14:textId="77777777" w:rsidR="006C51C9" w:rsidRDefault="00D737DE" w:rsidP="00D737DE">
      <w:r>
        <w:t>AngularJS is a Single Page Application (SPA) framework. Different views are presented in the same basic page. The different views are templates, typically called "partial views</w:t>
      </w:r>
      <w:r w:rsidR="001445B8">
        <w:t>" because</w:t>
      </w:r>
      <w:r>
        <w:t xml:space="preserve"> the</w:t>
      </w:r>
      <w:r w:rsidR="001445B8">
        <w:t>y</w:t>
      </w:r>
      <w:r>
        <w:t xml:space="preserve"> only describe part of the view. </w:t>
      </w:r>
    </w:p>
    <w:p w14:paraId="56468B56" w14:textId="0890FD9F" w:rsidR="0053611E" w:rsidRDefault="00D737DE" w:rsidP="00D737DE">
      <w:r>
        <w:t>AngularJS use</w:t>
      </w:r>
      <w:r w:rsidR="006C51C9">
        <w:t>s a variant of</w:t>
      </w:r>
      <w:r>
        <w:t xml:space="preserve"> the MVC design pattern</w:t>
      </w:r>
      <w:r w:rsidR="006C51C9">
        <w:t xml:space="preserve"> that </w:t>
      </w:r>
      <w:r w:rsidR="003F70D2">
        <w:t>uses</w:t>
      </w:r>
      <w:r w:rsidR="006C51C9">
        <w:t xml:space="preserve"> a View-Model (V-M)</w:t>
      </w:r>
      <w:r w:rsidR="003F70D2">
        <w:t xml:space="preserve"> design pattern instead of a Model</w:t>
      </w:r>
      <w:r w:rsidR="006C51C9">
        <w:t>. The design pattern plays down the role of the model, and for lack of a better term we will</w:t>
      </w:r>
      <w:r w:rsidR="0053611E">
        <w:t xml:space="preserve"> call</w:t>
      </w:r>
      <w:r w:rsidR="006C51C9">
        <w:t xml:space="preserve"> the design pattern VV-MC. The V-M is a stripped down model for the view</w:t>
      </w:r>
      <w:r w:rsidR="0053611E">
        <w:t xml:space="preserve">, and its </w:t>
      </w:r>
      <w:r w:rsidR="006C51C9">
        <w:t xml:space="preserve">sole role is to provide the data interface between view and the controller. In other words, V-M does </w:t>
      </w:r>
      <w:r w:rsidR="00C6198B">
        <w:t xml:space="preserve">not </w:t>
      </w:r>
      <w:r w:rsidR="006C51C9">
        <w:t xml:space="preserve">provide an interface to </w:t>
      </w:r>
      <w:r w:rsidR="00C6198B">
        <w:t xml:space="preserve">the </w:t>
      </w:r>
      <w:r w:rsidR="006C51C9">
        <w:t xml:space="preserve">data store, like the Model in the MVC design pattern. In AngularJS the V-M is </w:t>
      </w:r>
      <w:r w:rsidR="00C6198B">
        <w:t xml:space="preserve">only </w:t>
      </w:r>
      <w:r w:rsidR="006C51C9">
        <w:t xml:space="preserve">a </w:t>
      </w:r>
      <w:r w:rsidR="0053611E">
        <w:t>JavaScript</w:t>
      </w:r>
      <w:r w:rsidR="006C51C9">
        <w:t xml:space="preserve"> object in memory called $scope. </w:t>
      </w:r>
      <w:r w:rsidR="0053611E">
        <w:t>The JavaScript (meaning logic) specific to the view should be in the controller. The controller can control the data for the view by manipulating $scope. The view attaches the data using ng-model tag</w:t>
      </w:r>
      <w:r w:rsidR="00342539">
        <w:t>s</w:t>
      </w:r>
      <w:r w:rsidR="0053611E">
        <w:t xml:space="preserve"> (or directives, more about directives later) and can access the data value using </w:t>
      </w:r>
      <w:r w:rsidR="00093169">
        <w:t xml:space="preserve">expressions </w:t>
      </w:r>
      <w:proofErr w:type="gramStart"/>
      <w:r w:rsidR="00093169">
        <w:t>( {</w:t>
      </w:r>
      <w:proofErr w:type="gramEnd"/>
      <w:r w:rsidR="00093169">
        <w:t>{photo.id}} for example)</w:t>
      </w:r>
      <w:r w:rsidR="0053611E">
        <w:t xml:space="preserve">. Besides separating concerns and providing glue between the view and controller, VV-MC is agnostic to the data store.  For small web apps, like </w:t>
      </w:r>
      <w:del w:id="24" w:author="Stephen Radachy" w:date="2015-11-11T14:28:00Z">
        <w:r w:rsidR="0053611E" w:rsidDel="00680EC8">
          <w:delText>myPhotos</w:delText>
        </w:r>
      </w:del>
      <w:proofErr w:type="spellStart"/>
      <w:ins w:id="25" w:author="Stephen Radachy" w:date="2015-11-11T14:28:00Z">
        <w:r w:rsidR="00680EC8">
          <w:t>ngPhotos</w:t>
        </w:r>
      </w:ins>
      <w:proofErr w:type="spellEnd"/>
      <w:r w:rsidR="0053611E">
        <w:t xml:space="preserve">, the controller can interface with the data store directly. Larger web app should have a domain object that </w:t>
      </w:r>
      <w:r w:rsidR="00342539">
        <w:t>could</w:t>
      </w:r>
      <w:r w:rsidR="0053611E">
        <w:t xml:space="preserve"> be an AngularJS service. </w:t>
      </w:r>
    </w:p>
    <w:p w14:paraId="6B5C3D21" w14:textId="40647035" w:rsidR="00E830FF" w:rsidRDefault="00E830FF" w:rsidP="00D737DE">
      <w:r>
        <w:t xml:space="preserve">A very important feature of </w:t>
      </w:r>
      <w:proofErr w:type="spellStart"/>
      <w:r>
        <w:t>AngularJS</w:t>
      </w:r>
      <w:proofErr w:type="spellEnd"/>
      <w:r>
        <w:t xml:space="preserve"> for </w:t>
      </w:r>
      <w:del w:id="26" w:author="Stephen Radachy" w:date="2015-11-11T14:28:00Z">
        <w:r w:rsidDel="00680EC8">
          <w:delText xml:space="preserve">myPhotos </w:delText>
        </w:r>
      </w:del>
      <w:proofErr w:type="spellStart"/>
      <w:ins w:id="27" w:author="Stephen Radachy" w:date="2015-11-11T14:28:00Z">
        <w:r w:rsidR="00680EC8">
          <w:t>ngPhotos</w:t>
        </w:r>
        <w:proofErr w:type="spellEnd"/>
        <w:r w:rsidR="00680EC8">
          <w:t xml:space="preserve"> </w:t>
        </w:r>
      </w:ins>
      <w:r>
        <w:t>is automatic view update provided by the data-binding. Whenever $scope changes, AngularJS will automatically update the view to the new value</w:t>
      </w:r>
      <w:r w:rsidR="00C6198B">
        <w:t>s</w:t>
      </w:r>
      <w:r>
        <w:t xml:space="preserve"> in $scope. We will see that this automatic updating will trivialize the use of promises. </w:t>
      </w:r>
    </w:p>
    <w:p w14:paraId="4CA2017D" w14:textId="77777777" w:rsidR="00E830FF" w:rsidRDefault="00E830FF" w:rsidP="00D737DE">
      <w:r w:rsidRPr="00E830FF">
        <w:t>http://www.html5rocks.com/en/tutorials/es6/promises/</w:t>
      </w:r>
    </w:p>
    <w:p w14:paraId="7E2004D4" w14:textId="77777777" w:rsidR="00E830FF" w:rsidRDefault="00E830FF" w:rsidP="00D737DE">
      <w:r w:rsidRPr="00E830FF">
        <w:lastRenderedPageBreak/>
        <w:t>https://developer.mozilla.org/en-US/docs/Web/JavaScript/Reference/Global_Objects/Promise</w:t>
      </w:r>
    </w:p>
    <w:p w14:paraId="2D6632DA" w14:textId="77777777" w:rsidR="00E830FF" w:rsidRDefault="00E830FF" w:rsidP="00D737DE">
      <w:r>
        <w:t>A popular feature of AngularJS is directives. AngularJS documentation for directives calls them marks in the DOM (</w:t>
      </w:r>
      <w:r w:rsidRPr="00E830FF">
        <w:t>http://www.w3.org/DOM/</w:t>
      </w:r>
      <w:r>
        <w:t>) element.</w:t>
      </w:r>
      <w:r w:rsidR="0085511C">
        <w:t xml:space="preserve"> AngularJS comes with useful directives and permits the coder to define their own html tags. The effect of directives is to make html more expressive while maintaining the declarative nature of </w:t>
      </w:r>
      <w:r w:rsidR="00342539">
        <w:t xml:space="preserve">the </w:t>
      </w:r>
      <w:r w:rsidR="0085511C">
        <w:t>HTML</w:t>
      </w:r>
      <w:r w:rsidR="00342539">
        <w:t xml:space="preserve"> documents</w:t>
      </w:r>
      <w:r w:rsidR="0085511C">
        <w:t xml:space="preserve">. The end result is two give the web designers more power and control of the views. </w:t>
      </w:r>
    </w:p>
    <w:p w14:paraId="44B99628" w14:textId="77777777" w:rsidR="0085511C" w:rsidRDefault="0085511C" w:rsidP="00D737DE">
      <w:r>
        <w:t>AngularJS is designed to be modular. Modality is provided by the AngularJS Module and dependency injection (DI).</w:t>
      </w:r>
    </w:p>
    <w:p w14:paraId="1EC268E1" w14:textId="77777777" w:rsidR="0085511C" w:rsidRDefault="0085511C" w:rsidP="00D737DE">
      <w:r w:rsidRPr="0085511C">
        <w:t>https://docs.angularjs.org/guide/module</w:t>
      </w:r>
    </w:p>
    <w:p w14:paraId="233E4C3E" w14:textId="77777777" w:rsidR="0085511C" w:rsidRDefault="0085511C" w:rsidP="00D737DE">
      <w:r w:rsidRPr="0085511C">
        <w:t>https://docs.angularjs.org/guide/di</w:t>
      </w:r>
    </w:p>
    <w:p w14:paraId="27FFAB76" w14:textId="77777777" w:rsidR="0085511C" w:rsidRDefault="0085511C" w:rsidP="00D737DE">
      <w:r>
        <w:t>Dependency injection is more explicit then in G</w:t>
      </w:r>
      <w:r w:rsidR="00C6198B">
        <w:t xml:space="preserve">rails. The second parameter </w:t>
      </w:r>
      <w:r w:rsidR="00342539">
        <w:t>of Factories</w:t>
      </w:r>
      <w:r w:rsidR="00F74D04">
        <w:t xml:space="preserve"> for</w:t>
      </w:r>
      <w:r>
        <w:t xml:space="preserve"> Module</w:t>
      </w:r>
      <w:r w:rsidR="00F74D04">
        <w:t>s</w:t>
      </w:r>
      <w:r>
        <w:t xml:space="preserve"> or Controller</w:t>
      </w:r>
      <w:r w:rsidR="00F74D04">
        <w:t>s</w:t>
      </w:r>
      <w:r>
        <w:t xml:space="preserve"> is an array of strings listing all</w:t>
      </w:r>
      <w:r w:rsidR="00C6198B">
        <w:t xml:space="preserve"> the</w:t>
      </w:r>
      <w:r>
        <w:t xml:space="preserve"> </w:t>
      </w:r>
      <w:r w:rsidR="00C6198B">
        <w:t>dependencies</w:t>
      </w:r>
      <w:r w:rsidR="00F74D04">
        <w:t xml:space="preserve"> that should be injected into the controller or module. Factories are JS objects that build the other JS objects. You can think of them as substitutes for object constructors. </w:t>
      </w:r>
    </w:p>
    <w:p w14:paraId="1661858B" w14:textId="1C9552B1" w:rsidR="00F74D04" w:rsidRDefault="00F74D04" w:rsidP="00D737DE">
      <w:r>
        <w:t xml:space="preserve">Another important feature of AngularJS is routing configuration. The routing configuration associates controllers with views. Because AngularJS </w:t>
      </w:r>
      <w:r w:rsidR="00C6198B">
        <w:t>is a frame</w:t>
      </w:r>
      <w:r>
        <w:t>work for SPA, the routing is specified by everything after the "#" (hash) in the URL. It will automatically load the controller with the view. The controller has its own $scope variable but can access variables that need to be global through $</w:t>
      </w:r>
      <w:proofErr w:type="spellStart"/>
      <w:r>
        <w:t>rootScope</w:t>
      </w:r>
      <w:proofErr w:type="spellEnd"/>
      <w:r>
        <w:t>.</w:t>
      </w:r>
      <w:r w:rsidR="00093169">
        <w:t xml:space="preserve"> Although $</w:t>
      </w:r>
      <w:proofErr w:type="spellStart"/>
      <w:r w:rsidR="00093169">
        <w:t>rootScope</w:t>
      </w:r>
      <w:proofErr w:type="spellEnd"/>
      <w:r w:rsidR="00093169">
        <w:t xml:space="preserve"> is considered to be “global” within Angular.JS, controllers still have access to raw </w:t>
      </w:r>
      <w:proofErr w:type="spellStart"/>
      <w:r w:rsidR="00093169">
        <w:t>Javascript</w:t>
      </w:r>
      <w:proofErr w:type="spellEnd"/>
      <w:r w:rsidR="00093169">
        <w:t xml:space="preserve"> global variables as well.</w:t>
      </w:r>
    </w:p>
    <w:p w14:paraId="364CD766" w14:textId="27921683" w:rsidR="00F74D04" w:rsidRDefault="00F74D04" w:rsidP="00D737DE">
      <w:r>
        <w:t xml:space="preserve">The above description of AngularJS is only intended to motivate it use for </w:t>
      </w:r>
      <w:r w:rsidR="00071DCE">
        <w:t>offline web app development. To learn more about Angu</w:t>
      </w:r>
      <w:r w:rsidR="00093169">
        <w:t>l</w:t>
      </w:r>
      <w:r w:rsidR="00071DCE">
        <w:t>ar</w:t>
      </w:r>
      <w:r w:rsidR="00093169">
        <w:t>.</w:t>
      </w:r>
      <w:r w:rsidR="00071DCE">
        <w:t>JS</w:t>
      </w:r>
      <w:r w:rsidR="008D577C">
        <w:t>,</w:t>
      </w:r>
      <w:r w:rsidR="00071DCE">
        <w:t xml:space="preserve"> I recommend the "Fundamentals in 60 Minutes" video</w:t>
      </w:r>
    </w:p>
    <w:p w14:paraId="3CF03CD8" w14:textId="77777777" w:rsidR="00071DCE" w:rsidRDefault="001E0E7D" w:rsidP="00D737DE">
      <w:hyperlink r:id="rId6" w:history="1">
        <w:r w:rsidR="00093169" w:rsidRPr="001331F5">
          <w:rPr>
            <w:rStyle w:val="Hyperlink"/>
          </w:rPr>
          <w:t>http://www.youtube.com/watch?v=i9MHigUZKEM</w:t>
        </w:r>
      </w:hyperlink>
      <w:r w:rsidR="00093169">
        <w:t xml:space="preserve"> </w:t>
      </w:r>
    </w:p>
    <w:p w14:paraId="675B0DAC" w14:textId="77777777" w:rsidR="00071DCE" w:rsidRDefault="00071DCE" w:rsidP="00D737DE">
      <w:r>
        <w:t>The "Official AngularJS Tutorial"</w:t>
      </w:r>
      <w:r w:rsidR="00093169">
        <w:t xml:space="preserve"> </w:t>
      </w:r>
    </w:p>
    <w:p w14:paraId="2B286C35" w14:textId="77777777" w:rsidR="00071DCE" w:rsidRDefault="001E0E7D" w:rsidP="00D737DE">
      <w:hyperlink r:id="rId7" w:history="1">
        <w:r w:rsidR="00093169" w:rsidRPr="001331F5">
          <w:rPr>
            <w:rStyle w:val="Hyperlink"/>
          </w:rPr>
          <w:t>https://docs.angularjs.org/tutorial/index</w:t>
        </w:r>
      </w:hyperlink>
      <w:r w:rsidR="00093169">
        <w:t xml:space="preserve"> </w:t>
      </w:r>
    </w:p>
    <w:p w14:paraId="48CBF63C" w14:textId="77777777" w:rsidR="00071DCE" w:rsidRDefault="00071DCE" w:rsidP="00D737DE">
      <w:r>
        <w:t>and later, the "Developer Guide"</w:t>
      </w:r>
    </w:p>
    <w:p w14:paraId="53B2327D" w14:textId="77777777" w:rsidR="00071DCE" w:rsidRDefault="001E0E7D" w:rsidP="00D737DE">
      <w:hyperlink r:id="rId8" w:history="1">
        <w:r w:rsidR="00093169" w:rsidRPr="001331F5">
          <w:rPr>
            <w:rStyle w:val="Hyperlink"/>
          </w:rPr>
          <w:t>https://docs.angularjs.org/guide</w:t>
        </w:r>
      </w:hyperlink>
      <w:r w:rsidR="00093169">
        <w:t xml:space="preserve"> </w:t>
      </w:r>
    </w:p>
    <w:p w14:paraId="7647C551" w14:textId="77777777" w:rsidR="00071DCE" w:rsidRDefault="00071DCE" w:rsidP="00D737DE">
      <w:r>
        <w:t>and "API Reference"</w:t>
      </w:r>
    </w:p>
    <w:p w14:paraId="3A69A172" w14:textId="77777777" w:rsidR="00071DCE" w:rsidRDefault="001E0E7D" w:rsidP="00D737DE">
      <w:hyperlink r:id="rId9" w:history="1">
        <w:r w:rsidR="00093169" w:rsidRPr="001331F5">
          <w:rPr>
            <w:rStyle w:val="Hyperlink"/>
          </w:rPr>
          <w:t>https://docs.angularjs.org/api</w:t>
        </w:r>
      </w:hyperlink>
    </w:p>
    <w:p w14:paraId="01637759" w14:textId="0D660E40" w:rsidR="00093169" w:rsidRDefault="00093169" w:rsidP="00D737DE">
      <w:r>
        <w:t xml:space="preserve">Another great resource that Stephen used to learn Angular.JS (which may be more appropriate for students who are less familiar with JavaScript and or MVC frameworks) is a couple of courses through a website called </w:t>
      </w:r>
      <w:proofErr w:type="spellStart"/>
      <w:r>
        <w:t>CodeSchool</w:t>
      </w:r>
      <w:proofErr w:type="spellEnd"/>
      <w:r w:rsidR="00FB0ABA">
        <w:t>:</w:t>
      </w:r>
    </w:p>
    <w:p w14:paraId="5FE63825" w14:textId="77777777" w:rsidR="00093169" w:rsidRDefault="001E0E7D" w:rsidP="00D737DE">
      <w:hyperlink r:id="rId10" w:history="1">
        <w:r w:rsidR="00093169" w:rsidRPr="001331F5">
          <w:rPr>
            <w:rStyle w:val="Hyperlink"/>
          </w:rPr>
          <w:t>https://www.codeschool.com/courses/shaping-up-with-angular-js</w:t>
        </w:r>
      </w:hyperlink>
      <w:r w:rsidR="00093169">
        <w:t xml:space="preserve"> - This is free</w:t>
      </w:r>
    </w:p>
    <w:p w14:paraId="1E04C0BB" w14:textId="77777777" w:rsidR="00093169" w:rsidRDefault="001E0E7D" w:rsidP="00D737DE">
      <w:hyperlink r:id="rId11" w:history="1">
        <w:r w:rsidR="00093169" w:rsidRPr="001331F5">
          <w:rPr>
            <w:rStyle w:val="Hyperlink"/>
          </w:rPr>
          <w:t>https://www.codeschool.com/courses/staying-sharp-with-angular-js</w:t>
        </w:r>
      </w:hyperlink>
      <w:r w:rsidR="00093169">
        <w:t xml:space="preserve"> - a paid subscription is required, but a free-trial month is available.</w:t>
      </w:r>
    </w:p>
    <w:p w14:paraId="37628A58" w14:textId="77777777" w:rsidR="00093169" w:rsidRDefault="00093169" w:rsidP="00D737DE"/>
    <w:p w14:paraId="5A622596" w14:textId="77777777" w:rsidR="00071DCE" w:rsidRDefault="00071DCE" w:rsidP="00D737DE">
      <w:r>
        <w:t>The description of the offline code assumes that you have studied the fundamentals of AngularJS.</w:t>
      </w:r>
    </w:p>
    <w:p w14:paraId="0248E09C" w14:textId="77777777" w:rsidR="009F145F" w:rsidRDefault="009F145F" w:rsidP="009F145F">
      <w:pPr>
        <w:pStyle w:val="Heading2"/>
      </w:pPr>
      <w:r>
        <w:t>AngularJS Modules</w:t>
      </w:r>
    </w:p>
    <w:p w14:paraId="40DD707A" w14:textId="2F0C26F3" w:rsidR="00071DCE" w:rsidRDefault="00071DCE" w:rsidP="00D737DE">
      <w:r>
        <w:t xml:space="preserve">In addition to the core AngularJS, the offline </w:t>
      </w:r>
      <w:proofErr w:type="spellStart"/>
      <w:ins w:id="28" w:author="Stephen Radachy" w:date="2015-11-04T12:04:00Z">
        <w:r w:rsidR="00C271ED">
          <w:t>ng</w:t>
        </w:r>
      </w:ins>
      <w:del w:id="29" w:author="Stephen Radachy" w:date="2015-11-04T12:04:00Z">
        <w:r w:rsidDel="00C271ED">
          <w:delText>my</w:delText>
        </w:r>
      </w:del>
      <w:r>
        <w:t>Photos</w:t>
      </w:r>
      <w:proofErr w:type="spellEnd"/>
      <w:r>
        <w:t>, also uses two AngularJS modules, angular-base</w:t>
      </w:r>
      <w:r w:rsidR="009D330F">
        <w:t>64-upload and angular-</w:t>
      </w:r>
      <w:proofErr w:type="spellStart"/>
      <w:r w:rsidR="009D330F">
        <w:t>indexedDB</w:t>
      </w:r>
      <w:proofErr w:type="spellEnd"/>
      <w:r w:rsidR="007F6EDB">
        <w:t>.</w:t>
      </w:r>
    </w:p>
    <w:p w14:paraId="0A30CDD2" w14:textId="77777777" w:rsidR="007F6EDB" w:rsidRDefault="007F6EDB" w:rsidP="00D737DE">
      <w:r w:rsidRPr="007F6EDB">
        <w:t>https://github.com/adonespitogo/angular-base64-upload</w:t>
      </w:r>
    </w:p>
    <w:p w14:paraId="0D549F13" w14:textId="3C782C80" w:rsidR="007F6EDB" w:rsidDel="00C271ED" w:rsidRDefault="007F6EDB" w:rsidP="00D737DE">
      <w:pPr>
        <w:rPr>
          <w:del w:id="30" w:author="Stephen Radachy" w:date="2015-11-04T12:04:00Z"/>
        </w:rPr>
      </w:pPr>
      <w:del w:id="31" w:author="Stephen Radachy" w:date="2015-11-04T12:04:00Z">
        <w:r w:rsidRPr="007F6EDB" w:rsidDel="00C271ED">
          <w:delText>http://ngmodules.org/modules/angular-base64-upload</w:delText>
        </w:r>
      </w:del>
    </w:p>
    <w:p w14:paraId="02674EB5" w14:textId="77777777" w:rsidR="007F6EDB" w:rsidRDefault="007F6EDB" w:rsidP="00D737DE">
      <w:r w:rsidRPr="007F6EDB">
        <w:t>https://github.com/bramski/angular-indexedDB</w:t>
      </w:r>
    </w:p>
    <w:p w14:paraId="50432F13" w14:textId="77777777" w:rsidR="007F6EDB" w:rsidRPr="00D737DE" w:rsidRDefault="007F6EDB" w:rsidP="00D737DE">
      <w:r>
        <w:t>The module angular-base64-upload is for encoding file inputs to base64. Encoding files into base64 strings works around a</w:t>
      </w:r>
      <w:r w:rsidR="008D577C">
        <w:t>n</w:t>
      </w:r>
      <w:r>
        <w:t xml:space="preserve"> iOS </w:t>
      </w:r>
      <w:proofErr w:type="spellStart"/>
      <w:r>
        <w:t>indexedDB</w:t>
      </w:r>
      <w:proofErr w:type="spellEnd"/>
      <w:r>
        <w:t xml:space="preserve"> implementation bug.</w:t>
      </w:r>
    </w:p>
    <w:p w14:paraId="3C71C405" w14:textId="77777777" w:rsidR="00722CE1" w:rsidRDefault="007F6EDB" w:rsidP="0099229C">
      <w:r w:rsidRPr="007F6EDB">
        <w:t>https://gist.github.com/nolanlawson/08eb857c6b17a30c1b26</w:t>
      </w:r>
    </w:p>
    <w:p w14:paraId="7379D5AC" w14:textId="197FD7CA" w:rsidR="009D330F" w:rsidRDefault="009D330F" w:rsidP="0099229C">
      <w:r>
        <w:t xml:space="preserve">The angular-base64-upload module provides a directive to the input tag which automatically encodes single or multiple files input. It also makes a JS object of the file that can be easily stored into </w:t>
      </w:r>
      <w:proofErr w:type="spellStart"/>
      <w:r>
        <w:t>indexedDB</w:t>
      </w:r>
      <w:proofErr w:type="spellEnd"/>
      <w:r>
        <w:t>.  Our experience with angular-base64-upload is that it is sta</w:t>
      </w:r>
      <w:r w:rsidR="00093169">
        <w:t>b</w:t>
      </w:r>
      <w:r>
        <w:t xml:space="preserve">le and reliable. </w:t>
      </w:r>
    </w:p>
    <w:p w14:paraId="240709DE" w14:textId="5453EF2E" w:rsidR="009D330F" w:rsidRDefault="009D330F" w:rsidP="0099229C">
      <w:r>
        <w:t>The module angular-</w:t>
      </w:r>
      <w:proofErr w:type="spellStart"/>
      <w:r>
        <w:t>indexedDB</w:t>
      </w:r>
      <w:proofErr w:type="spellEnd"/>
      <w:r>
        <w:t xml:space="preserve"> simplifies working with </w:t>
      </w:r>
      <w:r w:rsidR="00496294">
        <w:t xml:space="preserve">the </w:t>
      </w:r>
      <w:proofErr w:type="spellStart"/>
      <w:r>
        <w:t>indexedDB</w:t>
      </w:r>
      <w:proofErr w:type="spellEnd"/>
      <w:r>
        <w:t xml:space="preserve"> API. You can use it to configure </w:t>
      </w:r>
      <w:proofErr w:type="spellStart"/>
      <w:r>
        <w:t>IndexedDB</w:t>
      </w:r>
      <w:proofErr w:type="spellEnd"/>
      <w:r>
        <w:t xml:space="preserve"> data stores and make an AngularJS Provider. It also provides convenient data store operations. Our experience with a</w:t>
      </w:r>
      <w:r w:rsidR="00093169">
        <w:t>n</w:t>
      </w:r>
      <w:r>
        <w:t>gular-</w:t>
      </w:r>
      <w:proofErr w:type="spellStart"/>
      <w:r>
        <w:t>indexedDB</w:t>
      </w:r>
      <w:proofErr w:type="spellEnd"/>
      <w:r>
        <w:t xml:space="preserve"> module is t</w:t>
      </w:r>
      <w:r w:rsidR="00496294">
        <w:t xml:space="preserve">hat it is </w:t>
      </w:r>
      <w:r w:rsidR="00093169">
        <w:t>stable</w:t>
      </w:r>
      <w:del w:id="32" w:author="Stephen Radachy" w:date="2015-11-11T14:30:00Z">
        <w:r w:rsidR="00093169" w:rsidDel="00680EC8">
          <w:delText xml:space="preserve">, however the project lacks proper documentation. Stephen will be putting together documentation for the GitHub repository for future </w:delText>
        </w:r>
        <w:r w:rsidR="00FB0ABA" w:rsidDel="00680EC8">
          <w:delText>reference</w:delText>
        </w:r>
        <w:r w:rsidR="00093169" w:rsidDel="00680EC8">
          <w:delText>.</w:delText>
        </w:r>
      </w:del>
      <w:ins w:id="33" w:author="Stephen Radachy" w:date="2015-11-11T14:30:00Z">
        <w:r w:rsidR="00680EC8">
          <w:t xml:space="preserve"> and reliable</w:t>
        </w:r>
      </w:ins>
    </w:p>
    <w:p w14:paraId="3D125028" w14:textId="77777777" w:rsidR="009F145F" w:rsidRDefault="009F145F" w:rsidP="009F145F">
      <w:pPr>
        <w:pStyle w:val="Heading2"/>
      </w:pPr>
      <w:proofErr w:type="spellStart"/>
      <w:r>
        <w:t>IndexedDB</w:t>
      </w:r>
      <w:proofErr w:type="spellEnd"/>
      <w:r>
        <w:t xml:space="preserve"> API</w:t>
      </w:r>
    </w:p>
    <w:p w14:paraId="0299E574" w14:textId="77777777" w:rsidR="009F145F" w:rsidRDefault="009F145F" w:rsidP="0099229C">
      <w:r>
        <w:t>An offline web app intended to collect data to later upload to a database needs a temporary data store on the device. There are three HTML5 API that can provide data store on the device: Web Storage (</w:t>
      </w:r>
      <w:proofErr w:type="spellStart"/>
      <w:r>
        <w:t>LocalStorage</w:t>
      </w:r>
      <w:proofErr w:type="spellEnd"/>
      <w:r>
        <w:t xml:space="preserve">), </w:t>
      </w:r>
      <w:proofErr w:type="spellStart"/>
      <w:r>
        <w:t>WebSQL</w:t>
      </w:r>
      <w:proofErr w:type="spellEnd"/>
      <w:r>
        <w:t xml:space="preserve"> and </w:t>
      </w:r>
      <w:proofErr w:type="spellStart"/>
      <w:r>
        <w:t>IndexedDB</w:t>
      </w:r>
      <w:proofErr w:type="spellEnd"/>
      <w:r>
        <w:t>.</w:t>
      </w:r>
    </w:p>
    <w:p w14:paraId="65043B3A" w14:textId="77777777" w:rsidR="009F145F" w:rsidRDefault="009F145F" w:rsidP="0099229C">
      <w:r w:rsidRPr="009F145F">
        <w:t>http://www.html5rocks.com/en/features/storage</w:t>
      </w:r>
    </w:p>
    <w:p w14:paraId="6E6100BA" w14:textId="77777777" w:rsidR="009F145F" w:rsidRDefault="009F145F" w:rsidP="0099229C">
      <w:r w:rsidRPr="009F145F">
        <w:t>https://w3c.github.io/webstorage/#the-localstorage-attribute</w:t>
      </w:r>
    </w:p>
    <w:p w14:paraId="1A65DC8E" w14:textId="77777777" w:rsidR="009F145F" w:rsidRDefault="009F145F" w:rsidP="0099229C">
      <w:r w:rsidRPr="009F145F">
        <w:t>http://www.w3.org/TR/webdatabase/</w:t>
      </w:r>
    </w:p>
    <w:p w14:paraId="50CAE629" w14:textId="77777777" w:rsidR="009F145F" w:rsidRDefault="009F145F" w:rsidP="0099229C">
      <w:r w:rsidRPr="009F145F">
        <w:t>http://www.w3.org/TR/IndexedDB/</w:t>
      </w:r>
    </w:p>
    <w:p w14:paraId="12ECA40A" w14:textId="77777777" w:rsidR="00EB3CDB" w:rsidRDefault="009F145F" w:rsidP="0099229C">
      <w:proofErr w:type="spellStart"/>
      <w:r>
        <w:t>LocalStorage</w:t>
      </w:r>
      <w:proofErr w:type="spellEnd"/>
      <w:r>
        <w:t xml:space="preserve"> is an object store intended for small storage. It is not appropriate for storing files. </w:t>
      </w:r>
      <w:proofErr w:type="spellStart"/>
      <w:r>
        <w:t>WebSQL</w:t>
      </w:r>
      <w:proofErr w:type="spellEnd"/>
      <w:r>
        <w:t xml:space="preserve"> is a SQL storage that is being phased out. It can handle large storage but is being faded out probably because it is </w:t>
      </w:r>
      <w:r w:rsidR="00496294">
        <w:t>too</w:t>
      </w:r>
      <w:r>
        <w:t xml:space="preserve"> awkward to use.  </w:t>
      </w:r>
      <w:proofErr w:type="spellStart"/>
      <w:r w:rsidR="00EB3CDB">
        <w:t>IndexedDB</w:t>
      </w:r>
      <w:proofErr w:type="spellEnd"/>
      <w:r w:rsidR="00EB3CDB">
        <w:t xml:space="preserve"> is an object store and is the only choice for </w:t>
      </w:r>
      <w:proofErr w:type="spellStart"/>
      <w:r w:rsidR="00EB3CDB">
        <w:t>myPhotos</w:t>
      </w:r>
      <w:proofErr w:type="spellEnd"/>
      <w:r w:rsidR="00EB3CDB">
        <w:t xml:space="preserve"> data store. </w:t>
      </w:r>
      <w:proofErr w:type="spellStart"/>
      <w:r w:rsidR="00EB3CDB">
        <w:t>IndexedDB</w:t>
      </w:r>
      <w:proofErr w:type="spellEnd"/>
      <w:r w:rsidR="00EB3CDB">
        <w:t xml:space="preserve"> is a very large API and is probably too difficult to use directly. We have experimented with </w:t>
      </w:r>
      <w:proofErr w:type="spellStart"/>
      <w:r w:rsidR="00EB3CDB">
        <w:t>LocalForage</w:t>
      </w:r>
      <w:proofErr w:type="spellEnd"/>
      <w:r w:rsidR="00EB3CDB">
        <w:t xml:space="preserve"> as interface for </w:t>
      </w:r>
      <w:proofErr w:type="spellStart"/>
      <w:r w:rsidR="00EB3CDB">
        <w:t>IndexedDB</w:t>
      </w:r>
      <w:proofErr w:type="spellEnd"/>
      <w:r w:rsidR="00EB3CDB">
        <w:t>.</w:t>
      </w:r>
    </w:p>
    <w:p w14:paraId="1B5DD1C0" w14:textId="77777777" w:rsidR="00EB3CDB" w:rsidRDefault="00EB3CDB" w:rsidP="0099229C">
      <w:r w:rsidRPr="00EB3CDB">
        <w:lastRenderedPageBreak/>
        <w:t>https://github.com/mozilla/localForage</w:t>
      </w:r>
    </w:p>
    <w:p w14:paraId="79447C7A" w14:textId="77777777" w:rsidR="00EB3CDB" w:rsidRDefault="00EB3CDB" w:rsidP="0099229C">
      <w:proofErr w:type="spellStart"/>
      <w:r>
        <w:t>LocalForage</w:t>
      </w:r>
      <w:proofErr w:type="spellEnd"/>
      <w:r>
        <w:t xml:space="preserve"> provides browser compatibility by falling back to Local Storage. Because of the bugs in iOS implementation bugs for </w:t>
      </w:r>
      <w:proofErr w:type="spellStart"/>
      <w:r>
        <w:t>IndexedDB</w:t>
      </w:r>
      <w:proofErr w:type="spellEnd"/>
      <w:r>
        <w:t>, we have found that it</w:t>
      </w:r>
      <w:r w:rsidR="00496294">
        <w:t xml:space="preserve"> falls back</w:t>
      </w:r>
      <w:r>
        <w:t xml:space="preserve"> too much for our needs. Consequently, we use the angular-</w:t>
      </w:r>
      <w:proofErr w:type="spellStart"/>
      <w:r>
        <w:t>indexedDB</w:t>
      </w:r>
      <w:proofErr w:type="spellEnd"/>
      <w:r>
        <w:t xml:space="preserve"> module that only interfaces to </w:t>
      </w:r>
      <w:proofErr w:type="spellStart"/>
      <w:r>
        <w:t>indexedDB</w:t>
      </w:r>
      <w:proofErr w:type="spellEnd"/>
      <w:r>
        <w:t xml:space="preserve">. </w:t>
      </w:r>
    </w:p>
    <w:p w14:paraId="53684A55" w14:textId="77777777" w:rsidR="00EB3CDB" w:rsidRDefault="00EB3CDB" w:rsidP="0099229C">
      <w:r>
        <w:t xml:space="preserve">Because </w:t>
      </w:r>
      <w:proofErr w:type="spellStart"/>
      <w:r>
        <w:t>indexedDB</w:t>
      </w:r>
      <w:proofErr w:type="spellEnd"/>
      <w:r>
        <w:t xml:space="preserve"> is an obje</w:t>
      </w:r>
      <w:r w:rsidR="008F6B67">
        <w:t>ct store, data is stored as a "key-value" pair. The "key" is the primary access to the "value" which is store</w:t>
      </w:r>
      <w:r w:rsidR="000B0A25">
        <w:t>d</w:t>
      </w:r>
      <w:r w:rsidR="008F6B67">
        <w:t xml:space="preserve"> as an "object." The "object" is frequently modeled as a JSON.  But as the name of the API implies, programmers can also create additional access via an "index." </w:t>
      </w:r>
      <w:r w:rsidR="008F6B67" w:rsidRPr="008F6B67">
        <w:t>An index allows looking up records in an object store using properties of the values in the object stores records.</w:t>
      </w:r>
      <w:r w:rsidR="008F6B67">
        <w:t xml:space="preserve"> The object store provides convince to the JavaScript programmer and creating the appropriate index makes data retrieval efficient. </w:t>
      </w:r>
    </w:p>
    <w:p w14:paraId="62F87C03" w14:textId="77777777" w:rsidR="008F6B67" w:rsidRDefault="008F6B67" w:rsidP="008F6B67">
      <w:pPr>
        <w:pStyle w:val="Heading2"/>
      </w:pPr>
      <w:r>
        <w:t>JQuery</w:t>
      </w:r>
    </w:p>
    <w:p w14:paraId="71BA76D3" w14:textId="77777777" w:rsidR="008F6B67" w:rsidRDefault="008F6B67" w:rsidP="008F6B67">
      <w:r>
        <w:t>AngularJS is built on JQuery Lite.</w:t>
      </w:r>
    </w:p>
    <w:p w14:paraId="196D6089" w14:textId="77777777" w:rsidR="008F6B67" w:rsidRDefault="00130EC9" w:rsidP="008F6B67">
      <w:r w:rsidRPr="00130EC9">
        <w:t>http://www.informit.com/articles/article.aspx?p=2271482&amp;seqNum=10</w:t>
      </w:r>
    </w:p>
    <w:p w14:paraId="141D2032" w14:textId="77777777" w:rsidR="00130EC9" w:rsidRDefault="00130EC9" w:rsidP="008F6B67">
      <w:r w:rsidRPr="00130EC9">
        <w:t>https://docs.angularjs.org/api/ng/function/angular.element</w:t>
      </w:r>
    </w:p>
    <w:p w14:paraId="3C68C906" w14:textId="77777777" w:rsidR="00130EC9" w:rsidRDefault="00130EC9" w:rsidP="00130EC9">
      <w:pPr>
        <w:pStyle w:val="Heading1"/>
      </w:pPr>
      <w:r>
        <w:t>Online to Offline Development</w:t>
      </w:r>
    </w:p>
    <w:p w14:paraId="1AF4C120" w14:textId="77777777" w:rsidR="00130EC9" w:rsidRDefault="00496294" w:rsidP="00130EC9">
      <w:r>
        <w:t>T</w:t>
      </w:r>
      <w:r w:rsidR="00130EC9">
        <w:t>he general process of adding offline capabilities to an online Grails web app require slight modification to the Grails app and adding the offline JavaScript and views. This section is intended to give a brief temporal outline of the process.</w:t>
      </w:r>
    </w:p>
    <w:p w14:paraId="613CA34B" w14:textId="77777777" w:rsidR="005370FA" w:rsidRDefault="005370FA" w:rsidP="00130EC9">
      <w:r>
        <w:t xml:space="preserve">Below outlines the changes needed within each section of the </w:t>
      </w:r>
      <w:proofErr w:type="spellStart"/>
      <w:r>
        <w:t>ngPhotos</w:t>
      </w:r>
      <w:proofErr w:type="spellEnd"/>
      <w:r>
        <w:t xml:space="preserve"> project</w:t>
      </w:r>
    </w:p>
    <w:p w14:paraId="6E517160" w14:textId="3719F681" w:rsidR="00342539" w:rsidRDefault="00342539" w:rsidP="00342539">
      <w:pPr>
        <w:pStyle w:val="Heading2"/>
      </w:pPr>
      <w:r>
        <w:t>Changes in grails-app/</w:t>
      </w:r>
      <w:ins w:id="34" w:author="Robert Pastel" w:date="2015-10-21T15:08:00Z">
        <w:r w:rsidR="00E2548D">
          <w:t xml:space="preserve"> </w:t>
        </w:r>
        <w:del w:id="35" w:author="Stephen Radachy" w:date="2015-11-04T13:25:00Z">
          <w:r w:rsidR="00E2548D" w:rsidDel="00F548C6">
            <w:sym w:font="Wingdings" w:char="F0DF"/>
          </w:r>
          <w:r w:rsidR="00E2548D" w:rsidDel="00F548C6">
            <w:delText xml:space="preserve"> Need to subsection TopicController new action</w:delText>
          </w:r>
        </w:del>
      </w:ins>
    </w:p>
    <w:p w14:paraId="457756C0" w14:textId="77777777" w:rsidR="003D2132" w:rsidRDefault="00494CAC" w:rsidP="003D2132">
      <w:pPr>
        <w:pStyle w:val="Heading3"/>
      </w:pPr>
      <w:r>
        <w:t xml:space="preserve">1. </w:t>
      </w:r>
      <w:r w:rsidR="003D2132">
        <w:t>Adding the Manifest</w:t>
      </w:r>
    </w:p>
    <w:p w14:paraId="0E47ECBA" w14:textId="77777777" w:rsidR="00130EC9" w:rsidRDefault="00130EC9" w:rsidP="00130EC9">
      <w:r>
        <w:t>The online code must provide the manifest.</w:t>
      </w:r>
    </w:p>
    <w:p w14:paraId="78516166" w14:textId="77777777" w:rsidR="00130EC9" w:rsidRDefault="00130EC9" w:rsidP="00130EC9">
      <w:r w:rsidRPr="00A54156">
        <w:t>http://diveintohtml5.info/offline.html</w:t>
      </w:r>
    </w:p>
    <w:p w14:paraId="65129158" w14:textId="77777777" w:rsidR="00130EC9" w:rsidRDefault="00130EC9" w:rsidP="00130EC9">
      <w:r>
        <w:t>for a more general introduction, and</w:t>
      </w:r>
    </w:p>
    <w:p w14:paraId="145ED096" w14:textId="77777777" w:rsidR="00130EC9" w:rsidRDefault="00130EC9" w:rsidP="00130EC9">
      <w:r w:rsidRPr="00A54156">
        <w:t>https://developer.mozilla.org/en-US/docs/Web/HTML/Using_the_application_cache</w:t>
      </w:r>
    </w:p>
    <w:p w14:paraId="1474C863" w14:textId="330B8CFB" w:rsidR="00130EC9" w:rsidRDefault="003D2132" w:rsidP="00130EC9">
      <w:r>
        <w:t>The manifest is a text document specify</w:t>
      </w:r>
      <w:r w:rsidR="00496294">
        <w:t>ing</w:t>
      </w:r>
      <w:r>
        <w:t xml:space="preserve"> which resources the browser should cache. </w:t>
      </w:r>
      <w:r w:rsidR="001F4C56">
        <w:t>(</w:t>
      </w:r>
      <w:r w:rsidR="00130EC9">
        <w:t>See detail description of the "Application Cache and the Manifest" below; this is only a brief description of adding the manifest to the web.</w:t>
      </w:r>
      <w:r w:rsidR="000B0A25">
        <w:t xml:space="preserve">) </w:t>
      </w:r>
      <w:r w:rsidR="00130EC9">
        <w:t xml:space="preserve"> </w:t>
      </w:r>
      <w:r>
        <w:t xml:space="preserve">A Grails controller, called </w:t>
      </w:r>
      <w:proofErr w:type="spellStart"/>
      <w:r>
        <w:t>ManifestController</w:t>
      </w:r>
      <w:proofErr w:type="spellEnd"/>
      <w:r>
        <w:t>, is added to grails-app/controller</w:t>
      </w:r>
      <w:r w:rsidR="00527899">
        <w:t xml:space="preserve">/. </w:t>
      </w:r>
      <w:proofErr w:type="spellStart"/>
      <w:r w:rsidR="00527899">
        <w:t>ManifestController</w:t>
      </w:r>
      <w:proofErr w:type="spellEnd"/>
      <w:r w:rsidR="00527899">
        <w:t xml:space="preserve"> only renders the index action by setting the content type to "text</w:t>
      </w:r>
      <w:ins w:id="36" w:author="Stephen Radachy" w:date="2015-11-11T14:32:00Z">
        <w:r w:rsidR="00680EC8">
          <w:t>/cache-manifest</w:t>
        </w:r>
      </w:ins>
      <w:del w:id="37" w:author="Stephen Radachy" w:date="2015-11-11T14:32:00Z">
        <w:r w:rsidR="00527899" w:rsidDel="00680EC8">
          <w:delText>.</w:delText>
        </w:r>
      </w:del>
      <w:r w:rsidR="00527899">
        <w:t>" The grails-app/views/manifest/</w:t>
      </w:r>
      <w:proofErr w:type="spellStart"/>
      <w:r w:rsidR="00527899">
        <w:t>index.gsp</w:t>
      </w:r>
      <w:proofErr w:type="spellEnd"/>
      <w:r w:rsidR="00527899">
        <w:t xml:space="preserve"> is a text file specify the cache manifest.</w:t>
      </w:r>
    </w:p>
    <w:p w14:paraId="5F3832CA" w14:textId="77777777" w:rsidR="00527899" w:rsidRDefault="000B0A25" w:rsidP="00130EC9">
      <w:r>
        <w:lastRenderedPageBreak/>
        <w:t>The b</w:t>
      </w:r>
      <w:r w:rsidR="00527899">
        <w:t xml:space="preserve">rowser learns of the location of the manifest by </w:t>
      </w:r>
      <w:r>
        <w:t xml:space="preserve">the </w:t>
      </w:r>
      <w:r w:rsidR="00527899">
        <w:t xml:space="preserve">manifest attribute of the html tag. Any web page that has the manifest attribute in the html tag will be cached weather or not it is specified in the manifest. </w:t>
      </w:r>
      <w:r w:rsidR="001F4C56">
        <w:t>(See</w:t>
      </w:r>
      <w:r w:rsidR="00676B67">
        <w:t xml:space="preserve"> the</w:t>
      </w:r>
      <w:r w:rsidR="001F4C56">
        <w:t xml:space="preserve"> detail description </w:t>
      </w:r>
      <w:r w:rsidR="00676B67">
        <w:t>in</w:t>
      </w:r>
      <w:r w:rsidR="001F4C56">
        <w:t xml:space="preserve"> the "Application Cache and the Manifest"</w:t>
      </w:r>
      <w:r w:rsidR="00676B67">
        <w:t xml:space="preserve"> section</w:t>
      </w:r>
      <w:r w:rsidR="001F4C56">
        <w:t xml:space="preserve"> below.) </w:t>
      </w:r>
      <w:r w:rsidR="00527899">
        <w:t>Not every page should be cached to the device, especially pages that are dynamically generated</w:t>
      </w:r>
      <w:r>
        <w:t xml:space="preserve"> should not be cached</w:t>
      </w:r>
      <w:r w:rsidR="00527899">
        <w:t xml:space="preserve">. </w:t>
      </w:r>
    </w:p>
    <w:p w14:paraId="0A014B66" w14:textId="2212131E" w:rsidR="00494CAC" w:rsidRDefault="00494CAC" w:rsidP="00130EC9">
      <w:r>
        <w:t xml:space="preserve">Because the html-tag is in the Grails layout, adding the attributes implies modifying the current layout or adding an </w:t>
      </w:r>
      <w:r w:rsidR="00676B67">
        <w:t>additional</w:t>
      </w:r>
      <w:r>
        <w:t xml:space="preserve"> layout to the G</w:t>
      </w:r>
      <w:ins w:id="38" w:author="Stephen Radachy" w:date="2015-11-11T14:32:00Z">
        <w:r w:rsidR="00680EC8">
          <w:t>r</w:t>
        </w:r>
      </w:ins>
      <w:r>
        <w:t xml:space="preserve">ails app. It is possible to conditional add the manifest attribute to html tag depending on the body of the view, but it is a rather advance programming </w:t>
      </w:r>
      <w:r w:rsidR="000B0A25">
        <w:t xml:space="preserve">technique </w:t>
      </w:r>
      <w:r>
        <w:t xml:space="preserve">that requires detail knowledge of Grails layout manager. </w:t>
      </w:r>
      <w:del w:id="39" w:author="Stephen Radachy" w:date="2015-11-11T14:32:00Z">
        <w:r w:rsidDel="00680EC8">
          <w:delText xml:space="preserve">This is what MushroomMapper app does. </w:delText>
        </w:r>
      </w:del>
      <w:r w:rsidR="000B0A25">
        <w:t>An easier</w:t>
      </w:r>
      <w:r>
        <w:t xml:space="preserve"> approach is to add a second layout, </w:t>
      </w:r>
      <w:r w:rsidRPr="00494CAC">
        <w:rPr>
          <w:b/>
        </w:rPr>
        <w:t>grails-app/views/layout/</w:t>
      </w:r>
      <w:proofErr w:type="spellStart"/>
      <w:del w:id="40" w:author="Stephen Radachy" w:date="2015-11-11T14:33:00Z">
        <w:r w:rsidRPr="00494CAC" w:rsidDel="00241022">
          <w:rPr>
            <w:b/>
          </w:rPr>
          <w:delText>manifiest</w:delText>
        </w:r>
      </w:del>
      <w:ins w:id="41" w:author="Stephen Radachy" w:date="2015-11-11T14:33:00Z">
        <w:r w:rsidR="00241022">
          <w:rPr>
            <w:b/>
          </w:rPr>
          <w:t>topic</w:t>
        </w:r>
      </w:ins>
      <w:r w:rsidRPr="00494CAC">
        <w:rPr>
          <w:b/>
        </w:rPr>
        <w:t>.gsp</w:t>
      </w:r>
      <w:proofErr w:type="spellEnd"/>
      <w:r>
        <w:t xml:space="preserve">, which has the manifest attribute in the html tag. Then pages that should have the manifest attribute use manifest layout and pages that should not be cached will use the original layout, </w:t>
      </w:r>
      <w:r w:rsidRPr="00494CAC">
        <w:t>g</w:t>
      </w:r>
      <w:r>
        <w:t>rails-app/views/layout/</w:t>
      </w:r>
      <w:proofErr w:type="spellStart"/>
      <w:r>
        <w:t>main</w:t>
      </w:r>
      <w:r w:rsidRPr="00494CAC">
        <w:t>.gsp</w:t>
      </w:r>
      <w:proofErr w:type="spellEnd"/>
      <w:r>
        <w:t xml:space="preserve">. In the case of the </w:t>
      </w:r>
      <w:proofErr w:type="spellStart"/>
      <w:ins w:id="42" w:author="Stephen Radachy" w:date="2015-11-11T14:33:00Z">
        <w:r w:rsidR="00241022">
          <w:t>ng</w:t>
        </w:r>
      </w:ins>
      <w:del w:id="43" w:author="Stephen Radachy" w:date="2015-11-11T14:33:00Z">
        <w:r w:rsidDel="00241022">
          <w:delText>my</w:delText>
        </w:r>
      </w:del>
      <w:r>
        <w:t>Photos</w:t>
      </w:r>
      <w:proofErr w:type="spellEnd"/>
      <w:r>
        <w:t xml:space="preserve"> app only </w:t>
      </w:r>
      <w:del w:id="44" w:author="Stephen Radachy" w:date="2015-11-11T14:33:00Z">
        <w:r w:rsidDel="00241022">
          <w:delText xml:space="preserve">home </w:delText>
        </w:r>
      </w:del>
      <w:ins w:id="45" w:author="Stephen Radachy" w:date="2015-11-11T14:33:00Z">
        <w:r w:rsidR="00241022">
          <w:t xml:space="preserve">topic </w:t>
        </w:r>
      </w:ins>
      <w:r>
        <w:t>page use</w:t>
      </w:r>
      <w:r w:rsidR="000B0A25">
        <w:t>s</w:t>
      </w:r>
      <w:r>
        <w:t xml:space="preserve"> the layout with the manifest attribute. </w:t>
      </w:r>
    </w:p>
    <w:p w14:paraId="6EB63DA0" w14:textId="77777777" w:rsidR="00494CAC" w:rsidRDefault="001F4C56" w:rsidP="001F4C56">
      <w:pPr>
        <w:pStyle w:val="Heading3"/>
      </w:pPr>
      <w:r>
        <w:t>2. Online/Offline Detection</w:t>
      </w:r>
    </w:p>
    <w:p w14:paraId="60671E75" w14:textId="77777777" w:rsidR="001A6AF2" w:rsidRDefault="001F4C56" w:rsidP="001A6AF2">
      <w:r>
        <w:t xml:space="preserve">The web app will need to determine if it is on or offline. It is inappropriate to determine the online status by querying the server because this slows down and even breaks the app. A better approach is to use </w:t>
      </w:r>
      <w:r w:rsidR="000B0A25">
        <w:t xml:space="preserve">the </w:t>
      </w:r>
      <w:r>
        <w:t>browser</w:t>
      </w:r>
      <w:r w:rsidR="000B0A25">
        <w:t>'s</w:t>
      </w:r>
      <w:r>
        <w:t xml:space="preserve"> capability to know whether or not to fallback to an offline resource. (See </w:t>
      </w:r>
      <w:r w:rsidR="00342539">
        <w:t xml:space="preserve">the </w:t>
      </w:r>
      <w:r>
        <w:t xml:space="preserve">detail description </w:t>
      </w:r>
      <w:r w:rsidR="00342539">
        <w:t>in</w:t>
      </w:r>
      <w:r>
        <w:t xml:space="preserve"> the "Application Cache and the Manifest" below.) </w:t>
      </w:r>
      <w:r w:rsidR="001A6AF2">
        <w:t xml:space="preserve">Two JavaScript files are used two determine </w:t>
      </w:r>
      <w:r w:rsidR="00342539">
        <w:t xml:space="preserve">the </w:t>
      </w:r>
      <w:r w:rsidR="001A6AF2">
        <w:t>online/offline status</w:t>
      </w:r>
      <w:r w:rsidR="00342539">
        <w:t>,</w:t>
      </w:r>
      <w:r w:rsidR="001A6AF2">
        <w:t xml:space="preserve"> offline.js and online.js. They have only a single line of code that set the global JavaScript Boolean, online, to true or false. In the manifest, offline.js is the fallback for online.js. The JavaScript file online.js is linked to every web page in the in the layouts. </w:t>
      </w:r>
    </w:p>
    <w:p w14:paraId="6F0847BE" w14:textId="77777777" w:rsidR="00F6572E" w:rsidRDefault="00F6572E" w:rsidP="00F6572E">
      <w:pPr>
        <w:pStyle w:val="Heading3"/>
      </w:pPr>
      <w:r>
        <w:t>3. Add ng-view Tag</w:t>
      </w:r>
    </w:p>
    <w:p w14:paraId="2BB52AAD" w14:textId="77777777" w:rsidR="00F6572E" w:rsidRDefault="00F6572E" w:rsidP="00F6572E">
      <w:r>
        <w:t xml:space="preserve">The offline views </w:t>
      </w:r>
      <w:proofErr w:type="spellStart"/>
      <w:r>
        <w:t>templated</w:t>
      </w:r>
      <w:proofErr w:type="spellEnd"/>
      <w:r>
        <w:t xml:space="preserve"> through the topic/</w:t>
      </w:r>
      <w:proofErr w:type="spellStart"/>
      <w:r>
        <w:t>index.gsp</w:t>
      </w:r>
      <w:proofErr w:type="spellEnd"/>
      <w:r>
        <w:t xml:space="preserve"> view. This is the location of templated views are specified by the &lt;div ng-view&gt;&lt;/div&gt; tags. </w:t>
      </w:r>
    </w:p>
    <w:p w14:paraId="603302FE" w14:textId="77777777" w:rsidR="00F6572E" w:rsidRDefault="00F6572E" w:rsidP="00F6572E">
      <w:pPr>
        <w:pStyle w:val="Heading3"/>
      </w:pPr>
      <w:r>
        <w:t>4. Hide and Show</w:t>
      </w:r>
    </w:p>
    <w:p w14:paraId="2006A371" w14:textId="3021A116" w:rsidR="00F6572E" w:rsidRPr="00F6572E" w:rsidRDefault="00F6572E" w:rsidP="00F6572E">
      <w:r>
        <w:t xml:space="preserve">Because the offline views are </w:t>
      </w:r>
      <w:proofErr w:type="spellStart"/>
      <w:r>
        <w:t>templated</w:t>
      </w:r>
      <w:proofErr w:type="spellEnd"/>
      <w:r>
        <w:t xml:space="preserve"> through the </w:t>
      </w:r>
      <w:proofErr w:type="spellStart"/>
      <w:ins w:id="46" w:author="Stephen Radachy" w:date="2015-11-11T14:34:00Z">
        <w:r w:rsidR="00241022">
          <w:t>ng</w:t>
        </w:r>
      </w:ins>
      <w:del w:id="47" w:author="Stephen Radachy" w:date="2015-11-11T14:34:00Z">
        <w:r w:rsidDel="00241022">
          <w:delText>my</w:delText>
        </w:r>
      </w:del>
      <w:r>
        <w:t>Photos</w:t>
      </w:r>
      <w:proofErr w:type="spellEnd"/>
      <w:r>
        <w:t xml:space="preserve"> topic index page, grails-app/views/topic/</w:t>
      </w:r>
      <w:proofErr w:type="spellStart"/>
      <w:r>
        <w:t>index.gsp</w:t>
      </w:r>
      <w:proofErr w:type="spellEnd"/>
      <w:r>
        <w:t>, we need to modify the layout, grails-app/views/layouts/</w:t>
      </w:r>
      <w:proofErr w:type="spellStart"/>
      <w:del w:id="48" w:author="Stephen Radachy" w:date="2015-11-11T14:34:00Z">
        <w:r w:rsidDel="00241022">
          <w:delText>main</w:delText>
        </w:r>
      </w:del>
      <w:ins w:id="49" w:author="Stephen Radachy" w:date="2015-11-11T14:34:00Z">
        <w:r w:rsidR="00241022">
          <w:t>topic</w:t>
        </w:r>
      </w:ins>
      <w:r>
        <w:t>.gsp</w:t>
      </w:r>
      <w:proofErr w:type="spellEnd"/>
      <w:r>
        <w:t xml:space="preserve">. A short JQuery script is added to the bottom of the body which hides or shows contents based on a </w:t>
      </w:r>
      <w:proofErr w:type="spellStart"/>
      <w:r>
        <w:t>css</w:t>
      </w:r>
      <w:proofErr w:type="spellEnd"/>
      <w:r>
        <w:t xml:space="preserve"> classes, ".grails" or ".angular". </w:t>
      </w:r>
    </w:p>
    <w:p w14:paraId="39B8DF5F" w14:textId="1A1DA467" w:rsidR="00763721" w:rsidRDefault="00F6572E" w:rsidP="00763721">
      <w:pPr>
        <w:pStyle w:val="Heading3"/>
      </w:pPr>
      <w:r>
        <w:t>5</w:t>
      </w:r>
      <w:r w:rsidR="00763721">
        <w:t xml:space="preserve">. Upload </w:t>
      </w:r>
      <w:ins w:id="50" w:author="Robert Pastel" w:date="2015-11-04T15:18:00Z">
        <w:r w:rsidR="00D43502">
          <w:t xml:space="preserve">a </w:t>
        </w:r>
      </w:ins>
      <w:r w:rsidR="00763721">
        <w:t>Topic</w:t>
      </w:r>
      <w:ins w:id="51" w:author="Robert Pastel" w:date="2015-10-21T15:08:00Z">
        <w:r w:rsidR="00E2548D">
          <w:t xml:space="preserve"> </w:t>
        </w:r>
        <w:del w:id="52" w:author="Stephen Radachy" w:date="2015-11-04T13:26:00Z">
          <w:r w:rsidR="00E2548D" w:rsidDel="00F548C6">
            <w:sym w:font="Wingdings" w:char="F0DF"/>
          </w:r>
          <w:r w:rsidR="00E2548D" w:rsidDel="00F548C6">
            <w:delText xml:space="preserve"> Need more</w:delText>
          </w:r>
        </w:del>
      </w:ins>
    </w:p>
    <w:p w14:paraId="61B8F642" w14:textId="5961902C" w:rsidR="00D43502" w:rsidRDefault="00D43502" w:rsidP="00763721">
      <w:pPr>
        <w:rPr>
          <w:ins w:id="53" w:author="Robert Pastel" w:date="2015-11-04T15:22:00Z"/>
        </w:rPr>
      </w:pPr>
      <w:ins w:id="54" w:author="Robert Pastel" w:date="2015-11-04T15:22:00Z">
        <w:r>
          <w:t xml:space="preserve">We add a new action to the </w:t>
        </w:r>
        <w:proofErr w:type="spellStart"/>
        <w:r>
          <w:t>TopicController</w:t>
        </w:r>
        <w:proofErr w:type="spellEnd"/>
        <w:r>
          <w:t xml:space="preserve">, </w:t>
        </w:r>
        <w:proofErr w:type="spellStart"/>
        <w:proofErr w:type="gramStart"/>
        <w:r>
          <w:t>submitOfflineTopic</w:t>
        </w:r>
        <w:proofErr w:type="spellEnd"/>
        <w:r>
          <w:t>(</w:t>
        </w:r>
        <w:proofErr w:type="gramEnd"/>
        <w:r>
          <w:t xml:space="preserve">). It is the </w:t>
        </w:r>
      </w:ins>
      <w:ins w:id="55" w:author="Robert Pastel" w:date="2015-11-04T15:23:00Z">
        <w:r>
          <w:t>target</w:t>
        </w:r>
      </w:ins>
      <w:ins w:id="56" w:author="Robert Pastel" w:date="2015-11-04T15:22:00Z">
        <w:r>
          <w:t xml:space="preserve"> </w:t>
        </w:r>
      </w:ins>
      <w:ins w:id="57" w:author="Robert Pastel" w:date="2015-11-04T15:23:00Z">
        <w:r>
          <w:t xml:space="preserve">of an AJAX </w:t>
        </w:r>
      </w:ins>
      <w:ins w:id="58" w:author="Robert Pastel" w:date="2015-11-11T15:01:00Z">
        <w:r w:rsidR="00E56C06">
          <w:t xml:space="preserve">call </w:t>
        </w:r>
      </w:ins>
      <w:ins w:id="59" w:author="Robert Pastel" w:date="2015-11-04T15:23:00Z">
        <w:r>
          <w:t xml:space="preserve">made by </w:t>
        </w:r>
        <w:proofErr w:type="spellStart"/>
        <w:r>
          <w:t>AngularJS</w:t>
        </w:r>
        <w:proofErr w:type="spellEnd"/>
        <w:r>
          <w:t xml:space="preserve"> in the </w:t>
        </w:r>
        <w:proofErr w:type="spellStart"/>
        <w:r>
          <w:t>viewTopic</w:t>
        </w:r>
        <w:proofErr w:type="spellEnd"/>
        <w:r>
          <w:t xml:space="preserve"> controller. </w:t>
        </w:r>
      </w:ins>
    </w:p>
    <w:p w14:paraId="045E17A2" w14:textId="50C704CD" w:rsidR="00763721" w:rsidRPr="00F548C6" w:rsidRDefault="00F548C6" w:rsidP="00763721">
      <w:pPr>
        <w:rPr>
          <w:rPrChange w:id="60" w:author="Stephen Radachy" w:date="2015-11-04T13:26:00Z">
            <w:rPr>
              <w:b/>
            </w:rPr>
          </w:rPrChange>
        </w:rPr>
      </w:pPr>
      <w:ins w:id="61" w:author="Stephen Radachy" w:date="2015-11-04T13:26:00Z">
        <w:del w:id="62" w:author="Robert Pastel" w:date="2015-11-04T15:11:00Z">
          <w:r w:rsidDel="00D43502">
            <w:delText>From</w:delText>
          </w:r>
        </w:del>
      </w:ins>
      <w:ins w:id="63" w:author="Robert Pastel" w:date="2015-11-04T15:11:00Z">
        <w:r w:rsidR="00D43502">
          <w:t>In</w:t>
        </w:r>
      </w:ins>
      <w:ins w:id="64" w:author="Stephen Radachy" w:date="2015-11-04T13:26:00Z">
        <w:r>
          <w:t xml:space="preserve"> the </w:t>
        </w:r>
        <w:del w:id="65" w:author="Robert Pastel" w:date="2015-11-04T15:13:00Z">
          <w:r w:rsidDel="00D43502">
            <w:delText>AngularJS</w:delText>
          </w:r>
        </w:del>
      </w:ins>
      <w:ins w:id="66" w:author="Robert Pastel" w:date="2015-11-04T15:13:00Z">
        <w:r w:rsidR="00D43502">
          <w:t>topic.js</w:t>
        </w:r>
      </w:ins>
      <w:ins w:id="67" w:author="Robert Pastel" w:date="2015-11-04T15:14:00Z">
        <w:r w:rsidR="00D43502">
          <w:t xml:space="preserve"> </w:t>
        </w:r>
        <w:proofErr w:type="spellStart"/>
        <w:r w:rsidR="00D43502">
          <w:t>viewController</w:t>
        </w:r>
        <w:proofErr w:type="spellEnd"/>
        <w:r w:rsidR="00D43502">
          <w:t xml:space="preserve"> the </w:t>
        </w:r>
      </w:ins>
      <w:ins w:id="68" w:author="Stephen Radachy" w:date="2015-11-04T13:26:00Z">
        <w:r>
          <w:t xml:space="preserve"> </w:t>
        </w:r>
        <w:proofErr w:type="spellStart"/>
        <w:r>
          <w:t>submitTopic</w:t>
        </w:r>
        <w:proofErr w:type="spellEnd"/>
        <w:del w:id="69" w:author="Robert Pastel" w:date="2015-11-04T15:14:00Z">
          <w:r w:rsidDel="00D43502">
            <w:delText xml:space="preserve"> </w:delText>
          </w:r>
        </w:del>
      </w:ins>
      <w:ins w:id="70" w:author="Robert Pastel" w:date="2015-11-04T15:14:00Z">
        <w:r w:rsidR="00D43502">
          <w:t>,</w:t>
        </w:r>
      </w:ins>
      <w:ins w:id="71" w:author="Robert Pastel" w:date="2015-11-04T15:15:00Z">
        <w:r w:rsidR="00D43502">
          <w:t xml:space="preserve"> action</w:t>
        </w:r>
      </w:ins>
      <w:ins w:id="72" w:author="Robert Pastel" w:date="2015-11-04T15:14:00Z">
        <w:r w:rsidR="00D43502">
          <w:t xml:space="preserve"> </w:t>
        </w:r>
      </w:ins>
      <w:ins w:id="73" w:author="Robert Pastel" w:date="2015-11-11T15:00:00Z">
        <w:r w:rsidR="00E56C06">
          <w:t>makes</w:t>
        </w:r>
      </w:ins>
      <w:ins w:id="74" w:author="Robert Pastel" w:date="2015-11-04T15:14:00Z">
        <w:r w:rsidR="00D43502">
          <w:t xml:space="preserve"> </w:t>
        </w:r>
      </w:ins>
      <w:ins w:id="75" w:author="Stephen Radachy" w:date="2015-11-04T13:26:00Z">
        <w:del w:id="76" w:author="Robert Pastel" w:date="2015-11-04T15:14:00Z">
          <w:r w:rsidDel="00D43502">
            <w:delText>function within the viewController</w:delText>
          </w:r>
        </w:del>
        <w:del w:id="77" w:author="Robert Pastel" w:date="2015-11-11T15:00:00Z">
          <w:r w:rsidDel="00E56C06">
            <w:delText xml:space="preserve">, </w:delText>
          </w:r>
        </w:del>
        <w:r>
          <w:t xml:space="preserve">an AJAX call </w:t>
        </w:r>
        <w:del w:id="78" w:author="Robert Pastel" w:date="2015-11-11T15:01:00Z">
          <w:r w:rsidDel="00E56C06">
            <w:delText xml:space="preserve">is made </w:delText>
          </w:r>
        </w:del>
        <w:r>
          <w:t xml:space="preserve">to a specialized action within the </w:t>
        </w:r>
        <w:proofErr w:type="spellStart"/>
        <w:r>
          <w:t>TopicController</w:t>
        </w:r>
        <w:proofErr w:type="spellEnd"/>
        <w:r>
          <w:t xml:space="preserve"> called </w:t>
        </w:r>
      </w:ins>
      <w:ins w:id="79" w:author="Stephen Radachy" w:date="2015-11-04T13:27:00Z">
        <w:r>
          <w:t>“</w:t>
        </w:r>
        <w:proofErr w:type="spellStart"/>
        <w:r>
          <w:t>submitOfflineTopic</w:t>
        </w:r>
        <w:proofErr w:type="spellEnd"/>
        <w:r>
          <w:t xml:space="preserve">”. </w:t>
        </w:r>
        <w:del w:id="80" w:author="Robert Pastel" w:date="2015-11-11T15:02:00Z">
          <w:r w:rsidDel="00E56C06">
            <w:delText>This</w:delText>
          </w:r>
        </w:del>
      </w:ins>
      <w:ins w:id="81" w:author="Robert Pastel" w:date="2015-11-11T15:02:00Z">
        <w:r w:rsidR="00E56C06">
          <w:t xml:space="preserve">The </w:t>
        </w:r>
        <w:proofErr w:type="spellStart"/>
        <w:r w:rsidR="00E56C06">
          <w:t>TopicController</w:t>
        </w:r>
      </w:ins>
      <w:proofErr w:type="spellEnd"/>
      <w:ins w:id="82" w:author="Stephen Radachy" w:date="2015-11-04T13:27:00Z">
        <w:r>
          <w:t xml:space="preserve"> action creates the online topic and photos by searching through the HTTP request parameters. The topic is created and the photos are added in by decoding the base64 strings into byte arrays which is how the source photos are stored within Grails.</w:t>
        </w:r>
      </w:ins>
      <w:del w:id="83" w:author="Stephen Radachy" w:date="2015-11-04T13:26:00Z">
        <w:r w:rsidR="00763721" w:rsidRPr="00F548C6" w:rsidDel="00F548C6">
          <w:rPr>
            <w:rPrChange w:id="84" w:author="Stephen Radachy" w:date="2015-11-04T13:26:00Z">
              <w:rPr>
                <w:b/>
              </w:rPr>
            </w:rPrChange>
          </w:rPr>
          <w:delText xml:space="preserve">The user needs to be able to upload topics that are stored on the device. This will pass through the TopicController, so the upload action is added to the TopicController. </w:delText>
        </w:r>
      </w:del>
    </w:p>
    <w:p w14:paraId="28BD4658" w14:textId="77777777" w:rsidR="00342539" w:rsidRDefault="00342539" w:rsidP="00342539">
      <w:pPr>
        <w:pStyle w:val="Heading3"/>
      </w:pPr>
      <w:r>
        <w:t>6. Link to AngularJS</w:t>
      </w:r>
    </w:p>
    <w:p w14:paraId="0040630F" w14:textId="77777777" w:rsidR="00342539" w:rsidRDefault="00676B67" w:rsidP="00342539">
      <w:r>
        <w:lastRenderedPageBreak/>
        <w:t>Installing AngularJS and modules is simple. Just a</w:t>
      </w:r>
      <w:r w:rsidR="003B597A">
        <w:t xml:space="preserve">dd links to AngularJS and </w:t>
      </w:r>
      <w:r>
        <w:t>modules JavaScript files</w:t>
      </w:r>
      <w:r w:rsidR="003B597A">
        <w:t xml:space="preserve"> </w:t>
      </w:r>
      <w:r>
        <w:t>to</w:t>
      </w:r>
      <w:r w:rsidR="003B597A">
        <w:t xml:space="preserve"> the layouts. Also add the JavaScript files to web-app/</w:t>
      </w:r>
      <w:proofErr w:type="spellStart"/>
      <w:r w:rsidR="003B597A">
        <w:t>js</w:t>
      </w:r>
      <w:proofErr w:type="spellEnd"/>
      <w:r w:rsidR="003B597A">
        <w:t>/</w:t>
      </w:r>
    </w:p>
    <w:p w14:paraId="4124D5B2" w14:textId="77777777" w:rsidR="003B597A" w:rsidRDefault="003B597A" w:rsidP="003B597A">
      <w:pPr>
        <w:pStyle w:val="NoSpacing"/>
      </w:pPr>
      <w:r>
        <w:t xml:space="preserve">       &lt;</w:t>
      </w:r>
      <w:proofErr w:type="spellStart"/>
      <w:proofErr w:type="gramStart"/>
      <w:r>
        <w:t>g:external</w:t>
      </w:r>
      <w:proofErr w:type="spellEnd"/>
      <w:proofErr w:type="gramEnd"/>
      <w:r>
        <w:t xml:space="preserve"> </w:t>
      </w:r>
      <w:proofErr w:type="spellStart"/>
      <w:r>
        <w:t>dir</w:t>
      </w:r>
      <w:proofErr w:type="spellEnd"/>
      <w:r>
        <w:t>="</w:t>
      </w:r>
      <w:proofErr w:type="spellStart"/>
      <w:r>
        <w:t>js</w:t>
      </w:r>
      <w:proofErr w:type="spellEnd"/>
      <w:r>
        <w:t>" file="vendor/angular.js"/&gt;</w:t>
      </w:r>
    </w:p>
    <w:p w14:paraId="3D26DDB0" w14:textId="77777777" w:rsidR="003B597A" w:rsidRDefault="003B597A" w:rsidP="003B597A">
      <w:pPr>
        <w:pStyle w:val="NoSpacing"/>
      </w:pPr>
      <w:r>
        <w:t xml:space="preserve">        &lt;</w:t>
      </w:r>
      <w:proofErr w:type="spellStart"/>
      <w:proofErr w:type="gramStart"/>
      <w:r>
        <w:t>g:external</w:t>
      </w:r>
      <w:proofErr w:type="spellEnd"/>
      <w:proofErr w:type="gramEnd"/>
      <w:r>
        <w:t xml:space="preserve"> </w:t>
      </w:r>
      <w:proofErr w:type="spellStart"/>
      <w:r>
        <w:t>dir</w:t>
      </w:r>
      <w:proofErr w:type="spellEnd"/>
      <w:r>
        <w:t>="</w:t>
      </w:r>
      <w:proofErr w:type="spellStart"/>
      <w:r>
        <w:t>js</w:t>
      </w:r>
      <w:proofErr w:type="spellEnd"/>
      <w:r>
        <w:t>" file="vendor/angular-route.js"/&gt;</w:t>
      </w:r>
    </w:p>
    <w:p w14:paraId="171390DE" w14:textId="77777777" w:rsidR="003B597A" w:rsidRDefault="003B597A" w:rsidP="003B597A">
      <w:pPr>
        <w:pStyle w:val="NoSpacing"/>
      </w:pPr>
      <w:r>
        <w:t xml:space="preserve">        &lt;</w:t>
      </w:r>
      <w:proofErr w:type="spellStart"/>
      <w:proofErr w:type="gramStart"/>
      <w:r>
        <w:t>g:external</w:t>
      </w:r>
      <w:proofErr w:type="spellEnd"/>
      <w:proofErr w:type="gramEnd"/>
      <w:r>
        <w:t xml:space="preserve"> </w:t>
      </w:r>
      <w:proofErr w:type="spellStart"/>
      <w:r>
        <w:t>dir</w:t>
      </w:r>
      <w:proofErr w:type="spellEnd"/>
      <w:r>
        <w:t>="</w:t>
      </w:r>
      <w:proofErr w:type="spellStart"/>
      <w:r>
        <w:t>js</w:t>
      </w:r>
      <w:proofErr w:type="spellEnd"/>
      <w:r>
        <w:t>" file="vendor/angular-indexed-db.js"/&gt;</w:t>
      </w:r>
    </w:p>
    <w:p w14:paraId="64A945A6" w14:textId="77777777" w:rsidR="003B597A" w:rsidRDefault="003B597A" w:rsidP="003B597A">
      <w:pPr>
        <w:pStyle w:val="NoSpacing"/>
      </w:pPr>
      <w:r>
        <w:t xml:space="preserve">        &lt;</w:t>
      </w:r>
      <w:proofErr w:type="spellStart"/>
      <w:proofErr w:type="gramStart"/>
      <w:r>
        <w:t>g:external</w:t>
      </w:r>
      <w:proofErr w:type="spellEnd"/>
      <w:proofErr w:type="gramEnd"/>
      <w:r>
        <w:t xml:space="preserve"> </w:t>
      </w:r>
      <w:proofErr w:type="spellStart"/>
      <w:r>
        <w:t>dir</w:t>
      </w:r>
      <w:proofErr w:type="spellEnd"/>
      <w:r>
        <w:t>="</w:t>
      </w:r>
      <w:proofErr w:type="spellStart"/>
      <w:r>
        <w:t>js</w:t>
      </w:r>
      <w:proofErr w:type="spellEnd"/>
      <w:r>
        <w:t>" file="vendor/angular-base64.js"/&gt;</w:t>
      </w:r>
    </w:p>
    <w:p w14:paraId="4CE1E990" w14:textId="77777777" w:rsidR="00676B67" w:rsidRDefault="00676B67" w:rsidP="003B597A">
      <w:pPr>
        <w:pStyle w:val="NoSpacing"/>
      </w:pPr>
    </w:p>
    <w:p w14:paraId="11CA279C" w14:textId="77777777" w:rsidR="00676B67" w:rsidRDefault="00676B67" w:rsidP="00676B67">
      <w:r>
        <w:t xml:space="preserve">Above are the only additions required in the grails-app/ directory. The web app will now cache itself after the user visits the home page, the web-app can efficiently determine its online/offline status, the user only has access to online features when the web app is online, and the user can upload the topics stored on the device to the database server. </w:t>
      </w:r>
    </w:p>
    <w:p w14:paraId="135E4D89" w14:textId="77777777" w:rsidR="00342539" w:rsidRDefault="0029294E" w:rsidP="00342539">
      <w:pPr>
        <w:pStyle w:val="Heading2"/>
      </w:pPr>
      <w:r>
        <w:t>Additions</w:t>
      </w:r>
      <w:r w:rsidR="00342539">
        <w:t xml:space="preserve"> in web-app/</w:t>
      </w:r>
    </w:p>
    <w:p w14:paraId="23D14DA6" w14:textId="77777777" w:rsidR="00342539" w:rsidRDefault="00763721" w:rsidP="001A6AF2">
      <w:r>
        <w:t>Now the programmer needs to create the offline features of the web app. Al</w:t>
      </w:r>
      <w:r w:rsidR="00F6572E">
        <w:t>l this code is created in the web-app/ directory.</w:t>
      </w:r>
    </w:p>
    <w:p w14:paraId="2F9C9AB8" w14:textId="77777777" w:rsidR="00812D30" w:rsidRDefault="00812D30" w:rsidP="00812D30">
      <w:r>
        <w:t xml:space="preserve">Only a few steps are required to complete the offline web-app. First, we need to specify the app, configure </w:t>
      </w:r>
      <w:proofErr w:type="spellStart"/>
      <w:r>
        <w:t>indexedDB</w:t>
      </w:r>
      <w:proofErr w:type="spellEnd"/>
      <w:r>
        <w:t xml:space="preserve">, </w:t>
      </w:r>
      <w:r w:rsidR="004B631F">
        <w:t xml:space="preserve">and </w:t>
      </w:r>
      <w:r>
        <w:t>configure the routing. Finally, we need to write the controllers and views. Because this is a small web app, many of the steps is code</w:t>
      </w:r>
      <w:r w:rsidR="004B631F">
        <w:t>d</w:t>
      </w:r>
      <w:r>
        <w:t xml:space="preserve"> in a single file, web-app/</w:t>
      </w:r>
      <w:proofErr w:type="spellStart"/>
      <w:r>
        <w:t>js</w:t>
      </w:r>
      <w:proofErr w:type="spellEnd"/>
      <w:r>
        <w:t xml:space="preserve">/topic.js. A larger web app would use several files. </w:t>
      </w:r>
    </w:p>
    <w:p w14:paraId="25E84E47" w14:textId="1645C91D" w:rsidR="00812D30" w:rsidRDefault="00812D30" w:rsidP="00812D30">
      <w:r>
        <w:t>The topic.js file is an</w:t>
      </w:r>
      <w:ins w:id="85" w:author="Stephen Radachy" w:date="2015-11-11T14:36:00Z">
        <w:r w:rsidR="00241022">
          <w:t xml:space="preserve"> anonymous</w:t>
        </w:r>
      </w:ins>
      <w:del w:id="86" w:author="Stephen Radachy" w:date="2015-11-11T14:36:00Z">
        <w:r w:rsidDel="00241022">
          <w:delText>omalous</w:delText>
        </w:r>
      </w:del>
      <w:r>
        <w:t xml:space="preserve"> self-executing JavaScript function. </w:t>
      </w:r>
    </w:p>
    <w:p w14:paraId="5C0FAD91" w14:textId="77777777" w:rsidR="00BE496E" w:rsidRDefault="00812D30" w:rsidP="005D4EA3">
      <w:pPr>
        <w:pStyle w:val="Heading3"/>
      </w:pPr>
      <w:r>
        <w:t>7</w:t>
      </w:r>
      <w:r w:rsidR="00BE496E">
        <w:t>. Specify the App</w:t>
      </w:r>
    </w:p>
    <w:p w14:paraId="60828138" w14:textId="77777777" w:rsidR="00BE496E" w:rsidRDefault="004B631F" w:rsidP="00BE496E">
      <w:r>
        <w:t>In topic.js, t</w:t>
      </w:r>
      <w:r w:rsidR="00BE496E">
        <w:t>he app is created using the module function</w:t>
      </w:r>
      <w:r w:rsidR="00F85F36">
        <w:t>.</w:t>
      </w:r>
    </w:p>
    <w:p w14:paraId="09A4309E" w14:textId="77777777" w:rsidR="00F85F36" w:rsidRDefault="00F85F36" w:rsidP="00BE496E">
      <w:r w:rsidRPr="00F85F36">
        <w:t>https://docs.angularjs.org/guide/module</w:t>
      </w:r>
    </w:p>
    <w:p w14:paraId="7AE9C6C1" w14:textId="77777777" w:rsidR="00F85F36" w:rsidRDefault="00F85F36" w:rsidP="00BE496E">
      <w:r w:rsidRPr="00F85F36">
        <w:t>https://docs.angularjs.org/api/ng/function/angular.module</w:t>
      </w:r>
    </w:p>
    <w:p w14:paraId="757AE481" w14:textId="77777777" w:rsidR="00F85F36" w:rsidRDefault="00F85F36" w:rsidP="00BE496E">
      <w:r>
        <w:t xml:space="preserve">The "app" Module is a container for all the parts of the web app. The module specifies the name of "app", "topic" and array of dependences. In this case the dependences are the other modules that app depends on: </w:t>
      </w:r>
      <w:proofErr w:type="spellStart"/>
      <w:r>
        <w:t>ngRoute</w:t>
      </w:r>
      <w:proofErr w:type="spellEnd"/>
      <w:r>
        <w:t xml:space="preserve"> for routing, </w:t>
      </w:r>
      <w:proofErr w:type="spellStart"/>
      <w:r>
        <w:t>indexedDB</w:t>
      </w:r>
      <w:proofErr w:type="spellEnd"/>
      <w:r>
        <w:t xml:space="preserve"> for interfacing to </w:t>
      </w:r>
      <w:proofErr w:type="spellStart"/>
      <w:r>
        <w:t>indexedDB</w:t>
      </w:r>
      <w:proofErr w:type="spellEnd"/>
      <w:r>
        <w:t xml:space="preserve">, naif.base64 for string encoding files. </w:t>
      </w:r>
    </w:p>
    <w:p w14:paraId="069D1597" w14:textId="77777777" w:rsidR="00F85F36" w:rsidRPr="00BE496E" w:rsidRDefault="004B631F" w:rsidP="00BE496E">
      <w:r>
        <w:t>The "app" variable is run</w:t>
      </w:r>
      <w:r w:rsidR="00F85F36">
        <w:t xml:space="preserve"> by chaining the </w:t>
      </w:r>
      <w:r>
        <w:t>"</w:t>
      </w:r>
      <w:r w:rsidR="00F85F36">
        <w:t>run</w:t>
      </w:r>
      <w:r>
        <w:t>"</w:t>
      </w:r>
      <w:r w:rsidR="00F85F36">
        <w:t xml:space="preserve"> command, which sets the </w:t>
      </w:r>
      <w:r>
        <w:t>Boolean</w:t>
      </w:r>
      <w:r w:rsidR="00F85F36">
        <w:t xml:space="preserve"> </w:t>
      </w:r>
      <w:proofErr w:type="spellStart"/>
      <w:r w:rsidR="00F85F36">
        <w:t>isOnline</w:t>
      </w:r>
      <w:proofErr w:type="spellEnd"/>
      <w:r w:rsidR="00F85F36">
        <w:t xml:space="preserve"> to false.</w:t>
      </w:r>
    </w:p>
    <w:p w14:paraId="5351E48C" w14:textId="77777777" w:rsidR="00BE496E" w:rsidRDefault="00812D30" w:rsidP="00BE496E">
      <w:pPr>
        <w:pStyle w:val="Heading3"/>
      </w:pPr>
      <w:r>
        <w:t>8</w:t>
      </w:r>
      <w:r w:rsidR="00BE496E">
        <w:t xml:space="preserve">. Configure </w:t>
      </w:r>
      <w:proofErr w:type="spellStart"/>
      <w:r w:rsidR="00BE496E">
        <w:t>IndexedDB</w:t>
      </w:r>
      <w:proofErr w:type="spellEnd"/>
    </w:p>
    <w:p w14:paraId="07B9AC86" w14:textId="0E410DB8" w:rsidR="00F85F36" w:rsidRDefault="00F85F36" w:rsidP="00F85F36">
      <w:proofErr w:type="spellStart"/>
      <w:r>
        <w:t>Index</w:t>
      </w:r>
      <w:ins w:id="87" w:author="Stephen Radachy" w:date="2015-11-11T14:37:00Z">
        <w:r w:rsidR="00241022">
          <w:t>ed</w:t>
        </w:r>
      </w:ins>
      <w:r>
        <w:t>DBProvider</w:t>
      </w:r>
      <w:proofErr w:type="spellEnd"/>
      <w:r>
        <w:t xml:space="preserve"> is used to configure </w:t>
      </w:r>
      <w:proofErr w:type="spellStart"/>
      <w:r>
        <w:t>indexedDB</w:t>
      </w:r>
      <w:proofErr w:type="spellEnd"/>
      <w:r>
        <w:t xml:space="preserve"> in the </w:t>
      </w:r>
      <w:proofErr w:type="spellStart"/>
      <w:r>
        <w:t>config</w:t>
      </w:r>
      <w:proofErr w:type="spellEnd"/>
      <w:r>
        <w:t xml:space="preserve"> function</w:t>
      </w:r>
    </w:p>
    <w:p w14:paraId="791C461A" w14:textId="77777777" w:rsidR="00F85F36" w:rsidRDefault="00BE2026" w:rsidP="00F85F36">
      <w:r w:rsidRPr="00BE2026">
        <w:t>https://docs.angularjs.org/guide/providers</w:t>
      </w:r>
    </w:p>
    <w:p w14:paraId="4CBA40D7" w14:textId="77777777" w:rsidR="00BE2026" w:rsidRDefault="00BE2026" w:rsidP="00F85F36">
      <w:r>
        <w:t>The topics and photos data store are created along with the indexes to access the objects in the data stores.</w:t>
      </w:r>
    </w:p>
    <w:p w14:paraId="20565971" w14:textId="77777777" w:rsidR="00BE496E" w:rsidRDefault="00812D30" w:rsidP="00BE496E">
      <w:pPr>
        <w:pStyle w:val="Heading3"/>
      </w:pPr>
      <w:r>
        <w:t>9</w:t>
      </w:r>
      <w:r w:rsidR="00BE496E">
        <w:t>. Configure the Routing</w:t>
      </w:r>
    </w:p>
    <w:p w14:paraId="2BB1F5A8" w14:textId="77777777" w:rsidR="00BE2026" w:rsidRDefault="00BE2026" w:rsidP="00BE2026">
      <w:r>
        <w:lastRenderedPageBreak/>
        <w:t xml:space="preserve">The </w:t>
      </w:r>
      <w:proofErr w:type="spellStart"/>
      <w:r>
        <w:t>routerProvide</w:t>
      </w:r>
      <w:proofErr w:type="spellEnd"/>
      <w:r>
        <w:t xml:space="preserve"> is used to sp</w:t>
      </w:r>
      <w:r w:rsidR="00F842F2">
        <w:t>ecify</w:t>
      </w:r>
      <w:r>
        <w:t xml:space="preserve"> the routing also in the </w:t>
      </w:r>
      <w:proofErr w:type="spellStart"/>
      <w:r>
        <w:t>config</w:t>
      </w:r>
      <w:proofErr w:type="spellEnd"/>
      <w:r>
        <w:t xml:space="preserve"> functio</w:t>
      </w:r>
      <w:r w:rsidR="00812D30">
        <w:t>n. The configuration is simply</w:t>
      </w:r>
      <w:r>
        <w:t xml:space="preserve"> chained </w:t>
      </w:r>
      <w:r w:rsidR="00812D30">
        <w:t>"</w:t>
      </w:r>
      <w:r>
        <w:t>when</w:t>
      </w:r>
      <w:r w:rsidR="00812D30">
        <w:t>" function-</w:t>
      </w:r>
      <w:r>
        <w:t>call</w:t>
      </w:r>
      <w:r w:rsidR="00812D30">
        <w:t>s</w:t>
      </w:r>
      <w:r>
        <w:t xml:space="preserve"> that specify the URL, the view (</w:t>
      </w:r>
      <w:proofErr w:type="spellStart"/>
      <w:r>
        <w:t>templateURL</w:t>
      </w:r>
      <w:proofErr w:type="spellEnd"/>
      <w:r>
        <w:t>) and the controller name.</w:t>
      </w:r>
    </w:p>
    <w:p w14:paraId="6529EAF2" w14:textId="77777777" w:rsidR="00812D30" w:rsidRDefault="00812D30" w:rsidP="00812D30">
      <w:pPr>
        <w:pStyle w:val="Heading3"/>
      </w:pPr>
      <w:r>
        <w:t>10. Make the Offline Views and Controllers</w:t>
      </w:r>
    </w:p>
    <w:p w14:paraId="1427399B" w14:textId="77777777" w:rsidR="00845527" w:rsidRDefault="00D00E84" w:rsidP="00F842F2">
      <w:r>
        <w:t xml:space="preserve">Generally, the controllers and views are written simultaneously. To study the code you'll probably want to look at the partial view and corresponding controller at the same time. </w:t>
      </w:r>
    </w:p>
    <w:p w14:paraId="3FD9B42B" w14:textId="70B7F773" w:rsidR="00F842F2" w:rsidRDefault="00F842F2" w:rsidP="00F842F2">
      <w:r>
        <w:t xml:space="preserve">The offline partial views are located in the web-app/angular-views/topic/ directory. </w:t>
      </w:r>
      <w:r w:rsidR="00845527">
        <w:t>In general, t</w:t>
      </w:r>
      <w:r>
        <w:t>hey mirror the online topic views in gr</w:t>
      </w:r>
      <w:r w:rsidR="00845527">
        <w:t>ails-app/views/topic/ directory</w:t>
      </w:r>
      <w:r>
        <w:t xml:space="preserve">. Any g-tags (grails provided tags) are </w:t>
      </w:r>
      <w:ins w:id="88" w:author="Stephen Radachy" w:date="2015-11-11T14:38:00Z">
        <w:r w:rsidR="00241022">
          <w:t xml:space="preserve">generally </w:t>
        </w:r>
      </w:ins>
      <w:r>
        <w:t xml:space="preserve">replaced with corresponding ng-tags (AngularJS provided tags). </w:t>
      </w:r>
    </w:p>
    <w:p w14:paraId="1DE1ACB1" w14:textId="5C9CEC0A" w:rsidR="00845527" w:rsidRDefault="00C43515" w:rsidP="00845527">
      <w:r>
        <w:t>T</w:t>
      </w:r>
      <w:r w:rsidR="00845527">
        <w:t>he controllers are defined in the</w:t>
      </w:r>
      <w:r w:rsidR="00D00E84">
        <w:t xml:space="preserve"> topic.js file. Each</w:t>
      </w:r>
      <w:r w:rsidR="00845527">
        <w:t xml:space="preserve"> controller</w:t>
      </w:r>
      <w:r w:rsidR="00D00E84">
        <w:t xml:space="preserve"> is created using a factory, a</w:t>
      </w:r>
      <w:r w:rsidR="00845527">
        <w:t xml:space="preserve"> function</w:t>
      </w:r>
      <w:r w:rsidR="00D00E84">
        <w:t xml:space="preserve"> called controller</w:t>
      </w:r>
      <w:r w:rsidR="00845527">
        <w:t>. Each controller factory call specifies</w:t>
      </w:r>
      <w:r w:rsidR="00D00E84">
        <w:t xml:space="preserve"> the name of the controller, </w:t>
      </w:r>
      <w:r w:rsidR="00845527">
        <w:t xml:space="preserve">array of dependences </w:t>
      </w:r>
      <w:r w:rsidR="00D00E84">
        <w:t>and</w:t>
      </w:r>
      <w:r w:rsidR="00845527">
        <w:t xml:space="preserve"> an anomalous function that defines any action of the controller. In </w:t>
      </w:r>
      <w:proofErr w:type="spellStart"/>
      <w:ins w:id="89" w:author="Stephen Radachy" w:date="2015-11-11T14:38:00Z">
        <w:r w:rsidR="00241022">
          <w:t>ng</w:t>
        </w:r>
      </w:ins>
      <w:del w:id="90" w:author="Stephen Radachy" w:date="2015-11-11T14:38:00Z">
        <w:r w:rsidR="00845527" w:rsidDel="00241022">
          <w:delText>my</w:delText>
        </w:r>
      </w:del>
      <w:r w:rsidR="00845527">
        <w:t>Photos</w:t>
      </w:r>
      <w:proofErr w:type="spellEnd"/>
      <w:r w:rsidR="00845527">
        <w:t xml:space="preserve"> the controller names mirror the view that they are associated with. </w:t>
      </w:r>
    </w:p>
    <w:p w14:paraId="75AAB852" w14:textId="6D3AB7BD" w:rsidR="00F842F2" w:rsidRDefault="00F842F2" w:rsidP="00F842F2">
      <w:pPr>
        <w:pStyle w:val="Heading4"/>
      </w:pPr>
      <w:r>
        <w:t>index.html</w:t>
      </w:r>
      <w:r w:rsidR="00D00E84">
        <w:t xml:space="preserve"> and </w:t>
      </w:r>
      <w:proofErr w:type="spellStart"/>
      <w:r w:rsidR="00D00E84">
        <w:t>indexController</w:t>
      </w:r>
      <w:proofErr w:type="spellEnd"/>
      <w:ins w:id="91" w:author="Robert Pastel" w:date="2015-10-21T15:06:00Z">
        <w:r w:rsidR="00E2548D">
          <w:t xml:space="preserve"> </w:t>
        </w:r>
        <w:del w:id="92" w:author="Stephen Radachy" w:date="2015-11-04T13:31:00Z">
          <w:r w:rsidR="00E2548D" w:rsidDel="00F548C6">
            <w:delText xml:space="preserve"> </w:delText>
          </w:r>
          <w:r w:rsidR="00E2548D" w:rsidDel="00F548C6">
            <w:sym w:font="Wingdings" w:char="F0DF"/>
          </w:r>
          <w:r w:rsidR="00E2548D" w:rsidDel="00F548C6">
            <w:delText xml:space="preserve"> Add in this section query and changes from online verision</w:delText>
          </w:r>
        </w:del>
      </w:ins>
    </w:p>
    <w:p w14:paraId="316E2092" w14:textId="68CDBD4B" w:rsidR="00B74DBE" w:rsidRPr="00B74DBE" w:rsidRDefault="00B74DBE" w:rsidP="00B74DBE">
      <w:r>
        <w:t>The index.ht</w:t>
      </w:r>
      <w:r w:rsidR="00781938">
        <w:t>m</w:t>
      </w:r>
      <w:r>
        <w:t xml:space="preserve">l view and </w:t>
      </w:r>
      <w:proofErr w:type="spellStart"/>
      <w:r>
        <w:t>indexController</w:t>
      </w:r>
      <w:proofErr w:type="spellEnd"/>
      <w:r>
        <w:t xml:space="preserve"> show a list of topics stored on the device. The </w:t>
      </w:r>
      <w:proofErr w:type="spellStart"/>
      <w:r>
        <w:t>indexController</w:t>
      </w:r>
      <w:proofErr w:type="spellEnd"/>
      <w:r>
        <w:t xml:space="preserve"> needs to get the list of topics from </w:t>
      </w:r>
      <w:proofErr w:type="spellStart"/>
      <w:r>
        <w:t>indexedDB</w:t>
      </w:r>
      <w:proofErr w:type="spellEnd"/>
      <w:r>
        <w:t xml:space="preserve"> and pass them on to the index.html view. There are no controller actions in this view, but links in the list of topic will direct the browser to a view of the specific topic.</w:t>
      </w:r>
    </w:p>
    <w:p w14:paraId="68E44166" w14:textId="379B49E2" w:rsidR="00F842F2" w:rsidRDefault="00F842F2" w:rsidP="00F842F2">
      <w:pPr>
        <w:rPr>
          <w:ins w:id="93" w:author="Stephen Radachy" w:date="2015-11-04T13:23:00Z"/>
        </w:rPr>
      </w:pPr>
      <w:r>
        <w:t>Parts of the view will only show if there are no topics. The controller add</w:t>
      </w:r>
      <w:r w:rsidR="00D00E84">
        <w:t>s</w:t>
      </w:r>
      <w:r>
        <w:t xml:space="preserve"> the variable</w:t>
      </w:r>
      <w:ins w:id="94" w:author="Stephen Radachy" w:date="2015-11-04T13:21:00Z">
        <w:r w:rsidR="0077376D">
          <w:t>s</w:t>
        </w:r>
      </w:ins>
      <w:r>
        <w:t xml:space="preserve"> "</w:t>
      </w:r>
      <w:proofErr w:type="spellStart"/>
      <w:r>
        <w:t>noTopics</w:t>
      </w:r>
      <w:proofErr w:type="spellEnd"/>
      <w:r w:rsidR="00D00E84">
        <w:t>"</w:t>
      </w:r>
      <w:ins w:id="95" w:author="Stephen Radachy" w:date="2015-11-04T13:21:00Z">
        <w:r w:rsidR="0077376D">
          <w:t xml:space="preserve"> and </w:t>
        </w:r>
      </w:ins>
      <w:ins w:id="96" w:author="Stephen Radachy" w:date="2015-11-04T13:22:00Z">
        <w:r w:rsidR="0077376D">
          <w:t>“</w:t>
        </w:r>
        <w:proofErr w:type="spellStart"/>
        <w:r w:rsidR="0077376D">
          <w:t>noServerTopics</w:t>
        </w:r>
        <w:proofErr w:type="spellEnd"/>
        <w:r w:rsidR="0077376D">
          <w:t>”</w:t>
        </w:r>
      </w:ins>
      <w:r w:rsidR="00D00E84">
        <w:t xml:space="preserve"> to $scope, and t</w:t>
      </w:r>
      <w:r>
        <w:t xml:space="preserve">he view can use the ng-hide and ng-show attributes to show and hide </w:t>
      </w:r>
      <w:r w:rsidR="00D00E84">
        <w:t xml:space="preserve">parts of </w:t>
      </w:r>
      <w:r>
        <w:t xml:space="preserve">the view. </w:t>
      </w:r>
    </w:p>
    <w:p w14:paraId="5B6E3D8A" w14:textId="7C4DB769" w:rsidR="0077376D" w:rsidRDefault="0077376D" w:rsidP="00F842F2">
      <w:ins w:id="97" w:author="Stephen Radachy" w:date="2015-11-04T13:23:00Z">
        <w:r>
          <w:t xml:space="preserve">The </w:t>
        </w:r>
        <w:proofErr w:type="spellStart"/>
        <w:r>
          <w:t>indexController</w:t>
        </w:r>
        <w:proofErr w:type="spellEnd"/>
        <w:r>
          <w:t xml:space="preserve"> uses $http to get JSON from the Grails controller to </w:t>
        </w:r>
        <w:r w:rsidR="00F548C6">
          <w:t>display Grails server topics within Angular.</w:t>
        </w:r>
      </w:ins>
    </w:p>
    <w:p w14:paraId="17ADE762" w14:textId="77777777" w:rsidR="00F842F2" w:rsidRDefault="00D00E84" w:rsidP="00F842F2">
      <w:r>
        <w:t xml:space="preserve">The </w:t>
      </w:r>
      <w:proofErr w:type="spellStart"/>
      <w:r>
        <w:t>indexController</w:t>
      </w:r>
      <w:proofErr w:type="spellEnd"/>
      <w:r>
        <w:t xml:space="preserve"> opens </w:t>
      </w:r>
      <w:proofErr w:type="spellStart"/>
      <w:r>
        <w:t>indexedDB</w:t>
      </w:r>
      <w:proofErr w:type="spellEnd"/>
      <w:r>
        <w:t>, gets all the topics, and makes them available</w:t>
      </w:r>
      <w:r w:rsidR="00B74DBE">
        <w:t xml:space="preserve"> to the view</w:t>
      </w:r>
      <w:r>
        <w:t xml:space="preserve"> by adding t</w:t>
      </w:r>
      <w:r w:rsidR="00B74DBE">
        <w:t>he list, "</w:t>
      </w:r>
      <w:r>
        <w:t>topics</w:t>
      </w:r>
      <w:r w:rsidR="00B74DBE">
        <w:t xml:space="preserve">", </w:t>
      </w:r>
      <w:r>
        <w:t xml:space="preserve">to $scope. </w:t>
      </w:r>
      <w:r w:rsidR="00B74DBE">
        <w:t>The view</w:t>
      </w:r>
      <w:r w:rsidR="00F842F2">
        <w:t xml:space="preserve"> use</w:t>
      </w:r>
      <w:r w:rsidR="00B74DBE">
        <w:t>s the</w:t>
      </w:r>
      <w:r w:rsidR="00F842F2">
        <w:t xml:space="preserve"> ng-repeat attribute to list the topics. </w:t>
      </w:r>
    </w:p>
    <w:p w14:paraId="059261B6" w14:textId="77777777" w:rsidR="00F842F2" w:rsidRDefault="00B74DBE" w:rsidP="00F842F2">
      <w:r>
        <w:t>A topic in topics has id and name properties. The l</w:t>
      </w:r>
      <w:r w:rsidR="00F842F2">
        <w:t>inks</w:t>
      </w:r>
      <w:r>
        <w:t xml:space="preserve"> (a-tag)</w:t>
      </w:r>
      <w:r w:rsidR="00F842F2">
        <w:t xml:space="preserve"> </w:t>
      </w:r>
      <w:r>
        <w:t xml:space="preserve">for each topic </w:t>
      </w:r>
      <w:r w:rsidR="00F842F2">
        <w:t>use the ng-</w:t>
      </w:r>
      <w:proofErr w:type="spellStart"/>
      <w:r w:rsidR="00F842F2">
        <w:t>href</w:t>
      </w:r>
      <w:proofErr w:type="spellEnd"/>
      <w:r w:rsidR="00F842F2">
        <w:t xml:space="preserve"> attribute. This enable</w:t>
      </w:r>
      <w:r>
        <w:t>s</w:t>
      </w:r>
      <w:r w:rsidR="00F842F2">
        <w:t xml:space="preserve"> the routing</w:t>
      </w:r>
      <w:r>
        <w:t>.</w:t>
      </w:r>
    </w:p>
    <w:p w14:paraId="5BBB450D" w14:textId="77777777" w:rsidR="00B74DBE" w:rsidRDefault="00F842F2" w:rsidP="00B74DBE">
      <w:pPr>
        <w:pStyle w:val="Heading4"/>
      </w:pPr>
      <w:r>
        <w:t>create.html</w:t>
      </w:r>
      <w:r w:rsidR="00B74DBE">
        <w:t xml:space="preserve"> and </w:t>
      </w:r>
      <w:proofErr w:type="spellStart"/>
      <w:r w:rsidR="00B74DBE">
        <w:t>createController</w:t>
      </w:r>
      <w:proofErr w:type="spellEnd"/>
    </w:p>
    <w:p w14:paraId="3A54FDEE" w14:textId="77777777" w:rsidR="00B74DBE" w:rsidRPr="00B74DBE" w:rsidRDefault="00B74DBE" w:rsidP="00B74DBE">
      <w:r>
        <w:t>The creat</w:t>
      </w:r>
      <w:r w:rsidR="009A3D55">
        <w:t xml:space="preserve">e.html view is a form for creating new topics offline. Only a name for the topic is required to create a topic, but photos can be uploaded to the new topic during creation. The create.html will need to pass the new topic name and photos to the </w:t>
      </w:r>
      <w:proofErr w:type="spellStart"/>
      <w:r w:rsidR="009A3D55">
        <w:t>createController</w:t>
      </w:r>
      <w:proofErr w:type="spellEnd"/>
      <w:r w:rsidR="009A3D55">
        <w:t xml:space="preserve">, and the </w:t>
      </w:r>
      <w:proofErr w:type="spellStart"/>
      <w:r w:rsidR="009A3D55">
        <w:t>createController</w:t>
      </w:r>
      <w:proofErr w:type="spellEnd"/>
      <w:r w:rsidR="009A3D55">
        <w:t xml:space="preserve"> </w:t>
      </w:r>
      <w:r w:rsidR="001130EA">
        <w:t xml:space="preserve">with then </w:t>
      </w:r>
      <w:r w:rsidR="009A3D55">
        <w:t>create the new topics and photo</w:t>
      </w:r>
      <w:r w:rsidR="001130EA">
        <w:t xml:space="preserve"> in</w:t>
      </w:r>
      <w:r w:rsidR="009A3D55">
        <w:t xml:space="preserve"> </w:t>
      </w:r>
      <w:proofErr w:type="spellStart"/>
      <w:r w:rsidR="009A3D55">
        <w:t>indexedDB</w:t>
      </w:r>
      <w:proofErr w:type="spellEnd"/>
      <w:r w:rsidR="009A3D55">
        <w:t>.</w:t>
      </w:r>
      <w:r w:rsidR="001130EA">
        <w:t xml:space="preserve"> A button, "Create," in the view invokes an action of the controller. Controller actions are specified as functions in $scope.  </w:t>
      </w:r>
    </w:p>
    <w:p w14:paraId="699E771D" w14:textId="77777777" w:rsidR="009A3D55" w:rsidRDefault="009A3D55" w:rsidP="00B74DBE">
      <w:r>
        <w:t>In the create.html view, t</w:t>
      </w:r>
      <w:r w:rsidR="00B74DBE">
        <w:t xml:space="preserve">he ng-model attribute in the input tag associates </w:t>
      </w:r>
      <w:r>
        <w:t>"</w:t>
      </w:r>
      <w:proofErr w:type="spellStart"/>
      <w:r>
        <w:t>topicName</w:t>
      </w:r>
      <w:proofErr w:type="spellEnd"/>
      <w:r>
        <w:t>" with a property in $scope. The controller can then access "$</w:t>
      </w:r>
      <w:proofErr w:type="spellStart"/>
      <w:r>
        <w:t>scope.topicName</w:t>
      </w:r>
      <w:proofErr w:type="spellEnd"/>
      <w:r>
        <w:t>."</w:t>
      </w:r>
    </w:p>
    <w:p w14:paraId="7F4C83B3" w14:textId="27202309" w:rsidR="00B74DBE" w:rsidRDefault="009A3D55" w:rsidP="00B74DBE">
      <w:r>
        <w:lastRenderedPageBreak/>
        <w:t xml:space="preserve">In the create.html view, </w:t>
      </w:r>
      <w:r w:rsidR="00B74DBE">
        <w:t xml:space="preserve">the </w:t>
      </w:r>
      <w:r>
        <w:t>photo are uploaded in the input tag with attribute type="</w:t>
      </w:r>
      <w:r w:rsidR="00B74DBE">
        <w:t>file</w:t>
      </w:r>
      <w:r>
        <w:t xml:space="preserve">". The ng-model attribute associates </w:t>
      </w:r>
      <w:r w:rsidR="00B74DBE">
        <w:t>"</w:t>
      </w:r>
      <w:del w:id="98" w:author="Stephen Radachy" w:date="2015-11-04T13:31:00Z">
        <w:r w:rsidR="00B74DBE" w:rsidDel="00F548C6">
          <w:delText>myFile</w:delText>
        </w:r>
      </w:del>
      <w:proofErr w:type="spellStart"/>
      <w:ins w:id="99" w:author="Stephen Radachy" w:date="2015-11-04T13:31:00Z">
        <w:r w:rsidR="00F548C6">
          <w:t>uploadPhotos</w:t>
        </w:r>
      </w:ins>
      <w:proofErr w:type="spellEnd"/>
      <w:r w:rsidR="00B74DBE">
        <w:t>"</w:t>
      </w:r>
      <w:r>
        <w:t xml:space="preserve"> with a property of $scope</w:t>
      </w:r>
      <w:r w:rsidR="00B74DBE">
        <w:t>. The controller will be able to access the file through $</w:t>
      </w:r>
      <w:proofErr w:type="spellStart"/>
      <w:r w:rsidR="00B74DBE">
        <w:t>scope.</w:t>
      </w:r>
      <w:del w:id="100" w:author="Stephen Radachy" w:date="2015-11-04T13:31:00Z">
        <w:r w:rsidR="00B74DBE" w:rsidDel="00F548C6">
          <w:delText>myFile</w:delText>
        </w:r>
      </w:del>
      <w:ins w:id="101" w:author="Stephen Radachy" w:date="2015-11-04T13:31:00Z">
        <w:r w:rsidR="00F548C6">
          <w:t>uploadPhotos</w:t>
        </w:r>
      </w:ins>
      <w:proofErr w:type="spellEnd"/>
      <w:r w:rsidR="00B74DBE">
        <w:t xml:space="preserve">. The file upload uses the 'base-sixty-four-input" directive </w:t>
      </w:r>
      <w:r w:rsidR="001130EA">
        <w:t>of</w:t>
      </w:r>
      <w:r w:rsidR="00B74DBE">
        <w:t xml:space="preserve"> the angular-base64-upload module. The directives will make</w:t>
      </w:r>
      <w:r w:rsidR="001130EA">
        <w:t xml:space="preserve"> a</w:t>
      </w:r>
      <w:r w:rsidR="00B74DBE">
        <w:t xml:space="preserve"> JS object with properties </w:t>
      </w:r>
      <w:proofErr w:type="spellStart"/>
      <w:r w:rsidR="00B74DBE">
        <w:t>filetype</w:t>
      </w:r>
      <w:proofErr w:type="spellEnd"/>
      <w:r w:rsidR="00B74DBE">
        <w:t xml:space="preserve"> and base64. The base64 is the string encoded content of the file. </w:t>
      </w:r>
    </w:p>
    <w:p w14:paraId="35656702" w14:textId="77777777" w:rsidR="00B74DBE" w:rsidRDefault="001130EA" w:rsidP="00B74DBE">
      <w:r>
        <w:t>In the create.html view, t</w:t>
      </w:r>
      <w:r w:rsidR="00B74DBE">
        <w:t xml:space="preserve">he ng-click attribute in the button tag associates the button with a function in the controller. In this case the </w:t>
      </w:r>
      <w:proofErr w:type="spellStart"/>
      <w:r w:rsidR="00B74DBE">
        <w:t>createController</w:t>
      </w:r>
      <w:proofErr w:type="spellEnd"/>
      <w:r w:rsidR="00B74DBE">
        <w:t xml:space="preserve"> should have a function name create.</w:t>
      </w:r>
    </w:p>
    <w:p w14:paraId="0E2D90AB" w14:textId="77777777" w:rsidR="00B74DBE" w:rsidRDefault="00B74DBE" w:rsidP="00B74DBE">
      <w:r>
        <w:t xml:space="preserve">The </w:t>
      </w:r>
      <w:proofErr w:type="spellStart"/>
      <w:r>
        <w:t>createController</w:t>
      </w:r>
      <w:proofErr w:type="spellEnd"/>
      <w:r>
        <w:t xml:space="preserve"> </w:t>
      </w:r>
      <w:r w:rsidR="001130EA">
        <w:t>has</w:t>
      </w:r>
      <w:r>
        <w:t xml:space="preserve"> an action that</w:t>
      </w:r>
      <w:r w:rsidR="001130EA">
        <w:t xml:space="preserve"> is</w:t>
      </w:r>
      <w:r>
        <w:t xml:space="preserve"> associated with "Create" button on the view. The action is defined by </w:t>
      </w:r>
      <w:r w:rsidR="001130EA">
        <w:t xml:space="preserve">the controller </w:t>
      </w:r>
      <w:r>
        <w:t xml:space="preserve">adding the </w:t>
      </w:r>
      <w:r w:rsidR="001130EA">
        <w:t>"</w:t>
      </w:r>
      <w:r>
        <w:t>create</w:t>
      </w:r>
      <w:r w:rsidR="001130EA">
        <w:t>"</w:t>
      </w:r>
      <w:r>
        <w:t xml:space="preserve"> function to $scope. The create function generates a GUID. (See below in details.) Opens and inserts the topic in the topics data store. For each photo in the topic, the create function opens and inserts the photo into the photos data store.</w:t>
      </w:r>
      <w:r w:rsidR="001130EA">
        <w:t xml:space="preserve"> P</w:t>
      </w:r>
      <w:r>
        <w:t>romises are the functions defined in the "then" functions chained after the inserts. They do nothing. Instead the browser is redirected to the topic index view using $location.</w:t>
      </w:r>
    </w:p>
    <w:p w14:paraId="0513BAE7" w14:textId="77777777" w:rsidR="00F842F2" w:rsidRDefault="00B74DBE" w:rsidP="001130EA">
      <w:r w:rsidRPr="00536A87">
        <w:t>https://docs.angularjs.org/api/ng/service/$location</w:t>
      </w:r>
    </w:p>
    <w:p w14:paraId="60F5EE08" w14:textId="77777777" w:rsidR="001130EA" w:rsidRDefault="00F842F2" w:rsidP="001130EA">
      <w:pPr>
        <w:pStyle w:val="Heading4"/>
      </w:pPr>
      <w:r>
        <w:t>view.html</w:t>
      </w:r>
      <w:r w:rsidR="001130EA">
        <w:t xml:space="preserve"> and </w:t>
      </w:r>
      <w:proofErr w:type="spellStart"/>
      <w:r w:rsidR="001130EA">
        <w:t>viewController</w:t>
      </w:r>
      <w:proofErr w:type="spellEnd"/>
    </w:p>
    <w:p w14:paraId="55B998FF" w14:textId="77777777" w:rsidR="00291D5B" w:rsidRDefault="001130EA" w:rsidP="00F842F2">
      <w:r>
        <w:t xml:space="preserve">The view.html and </w:t>
      </w:r>
      <w:proofErr w:type="spellStart"/>
      <w:r>
        <w:t>viewController</w:t>
      </w:r>
      <w:proofErr w:type="spellEnd"/>
      <w:r>
        <w:t xml:space="preserve"> show all the photos associated with a topic. </w:t>
      </w:r>
      <w:r w:rsidR="00AA0216">
        <w:t xml:space="preserve">Note that view.html is always called with parameter appended to the URL. </w:t>
      </w:r>
      <w:r>
        <w:t xml:space="preserve">The </w:t>
      </w:r>
      <w:proofErr w:type="spellStart"/>
      <w:r w:rsidR="00AA0216">
        <w:t>viewC</w:t>
      </w:r>
      <w:r>
        <w:t>ontroller</w:t>
      </w:r>
      <w:proofErr w:type="spellEnd"/>
      <w:r>
        <w:t xml:space="preserve"> </w:t>
      </w:r>
      <w:r w:rsidR="00AA0216">
        <w:t xml:space="preserve">use the parameter id to </w:t>
      </w:r>
      <w:r>
        <w:t>get the topic name and photos associated wit</w:t>
      </w:r>
      <w:r w:rsidR="00291D5B">
        <w:t xml:space="preserve">h the topic from </w:t>
      </w:r>
      <w:proofErr w:type="spellStart"/>
      <w:r w:rsidR="00291D5B">
        <w:t>indexedDB</w:t>
      </w:r>
      <w:proofErr w:type="spellEnd"/>
      <w:r w:rsidR="00291D5B">
        <w:t xml:space="preserve">. The view.html has buttons for adding photos, editing the topic (changing the topic name) and deleting the topic. Also each photo has a delete button associated with the photo to remove the photos from </w:t>
      </w:r>
      <w:proofErr w:type="spellStart"/>
      <w:r w:rsidR="00291D5B">
        <w:t>indexedDB</w:t>
      </w:r>
      <w:proofErr w:type="spellEnd"/>
      <w:r w:rsidR="00291D5B">
        <w:t xml:space="preserve"> and the topic. </w:t>
      </w:r>
    </w:p>
    <w:p w14:paraId="4C2F64A6" w14:textId="64CF9E42" w:rsidR="00F529D9" w:rsidRDefault="00AA0216" w:rsidP="00F842F2">
      <w:pPr>
        <w:rPr>
          <w:ins w:id="102" w:author="Stephen Radachy" w:date="2015-11-04T13:33:00Z"/>
        </w:rPr>
      </w:pPr>
      <w:r>
        <w:t xml:space="preserve">The </w:t>
      </w:r>
      <w:proofErr w:type="spellStart"/>
      <w:r>
        <w:t>viewController</w:t>
      </w:r>
      <w:proofErr w:type="spellEnd"/>
      <w:r>
        <w:t xml:space="preserve"> gets the "</w:t>
      </w:r>
      <w:proofErr w:type="spellStart"/>
      <w:r>
        <w:t>topicID</w:t>
      </w:r>
      <w:proofErr w:type="spellEnd"/>
      <w:r>
        <w:t>" from $routeParams.id. It use</w:t>
      </w:r>
      <w:r w:rsidR="00F529D9">
        <w:t>s</w:t>
      </w:r>
      <w:r>
        <w:t xml:space="preserve"> "</w:t>
      </w:r>
      <w:proofErr w:type="spellStart"/>
      <w:r>
        <w:t>topicID</w:t>
      </w:r>
      <w:proofErr w:type="spellEnd"/>
      <w:r>
        <w:t xml:space="preserve">" </w:t>
      </w:r>
      <w:r w:rsidR="00F529D9">
        <w:t>to open the "topics" data store and add "</w:t>
      </w:r>
      <w:proofErr w:type="spellStart"/>
      <w:r w:rsidR="00F529D9">
        <w:t>topicName</w:t>
      </w:r>
      <w:proofErr w:type="spellEnd"/>
      <w:r w:rsidR="00F529D9">
        <w:t>" to $scope in the promise. The view.html can access</w:t>
      </w:r>
      <w:r w:rsidR="00291D5B">
        <w:t xml:space="preserve"> the topic name from $scope using the </w:t>
      </w:r>
      <w:del w:id="103" w:author="Stephen Radachy" w:date="2015-11-04T13:32:00Z">
        <w:r w:rsidR="00291D5B" w:rsidDel="00F548C6">
          <w:delText>mustache</w:delText>
        </w:r>
      </w:del>
      <w:ins w:id="104" w:author="Stephen Radachy" w:date="2015-11-04T13:32:00Z">
        <w:r w:rsidR="00F548C6">
          <w:t>Angular expression</w:t>
        </w:r>
      </w:ins>
      <w:r w:rsidR="00291D5B">
        <w:t>, "{{</w:t>
      </w:r>
      <w:proofErr w:type="spellStart"/>
      <w:r w:rsidR="00291D5B">
        <w:t>topicName</w:t>
      </w:r>
      <w:proofErr w:type="spellEnd"/>
      <w:r w:rsidR="00291D5B">
        <w:t xml:space="preserve">}}." </w:t>
      </w:r>
      <w:r w:rsidR="00F529D9">
        <w:t>Note that adding "</w:t>
      </w:r>
      <w:proofErr w:type="spellStart"/>
      <w:r w:rsidR="00F529D9">
        <w:t>topicName</w:t>
      </w:r>
      <w:proofErr w:type="spellEnd"/>
      <w:r w:rsidR="00F529D9">
        <w:t xml:space="preserve">" to $scope is a promise (in "then" function chained with the </w:t>
      </w:r>
      <w:proofErr w:type="spellStart"/>
      <w:r w:rsidR="00F529D9">
        <w:t>indexedDB</w:t>
      </w:r>
      <w:proofErr w:type="spellEnd"/>
      <w:r w:rsidR="00F529D9">
        <w:t xml:space="preserve"> query). </w:t>
      </w:r>
      <w:proofErr w:type="spellStart"/>
      <w:r w:rsidR="00F529D9">
        <w:t>Angu</w:t>
      </w:r>
      <w:r w:rsidR="00781938">
        <w:t>l</w:t>
      </w:r>
      <w:r w:rsidR="00F529D9">
        <w:t>arJS</w:t>
      </w:r>
      <w:proofErr w:type="spellEnd"/>
      <w:r w:rsidR="00F529D9">
        <w:t xml:space="preserve"> will update the view when "</w:t>
      </w:r>
      <w:proofErr w:type="spellStart"/>
      <w:r w:rsidR="00F529D9">
        <w:t>topicName</w:t>
      </w:r>
      <w:proofErr w:type="spellEnd"/>
      <w:r w:rsidR="00F529D9">
        <w:t xml:space="preserve">" changes. In this case that will occur when JavaScript returns from the asynchronous call to </w:t>
      </w:r>
      <w:proofErr w:type="spellStart"/>
      <w:r w:rsidR="00F529D9">
        <w:t>indexedDB</w:t>
      </w:r>
      <w:proofErr w:type="spellEnd"/>
      <w:r w:rsidR="00F529D9">
        <w:t xml:space="preserve">. </w:t>
      </w:r>
    </w:p>
    <w:p w14:paraId="01F26046" w14:textId="717D1DAA" w:rsidR="00955F8C" w:rsidRDefault="00955F8C" w:rsidP="00F723E3">
      <w:pPr>
        <w:rPr>
          <w:ins w:id="105" w:author="Robert Pastel" w:date="2015-11-04T15:31:00Z"/>
        </w:rPr>
      </w:pPr>
      <w:ins w:id="106" w:author="Robert Pastel" w:date="2015-11-04T15:26:00Z">
        <w:r>
          <w:t>W</w:t>
        </w:r>
      </w:ins>
      <w:ins w:id="107" w:author="Stephen Radachy" w:date="2015-11-04T13:33:00Z">
        <w:del w:id="108" w:author="Robert Pastel" w:date="2015-11-04T15:28:00Z">
          <w:r w:rsidR="00F723E3" w:rsidDel="00955F8C">
            <w:delText>T</w:delText>
          </w:r>
        </w:del>
        <w:r w:rsidR="00F723E3">
          <w:t>he</w:t>
        </w:r>
      </w:ins>
      <w:ins w:id="109" w:author="Robert Pastel" w:date="2015-11-04T15:35:00Z">
        <w:r>
          <w:t>n</w:t>
        </w:r>
      </w:ins>
      <w:ins w:id="110" w:author="Stephen Radachy" w:date="2015-11-04T13:33:00Z">
        <w:r w:rsidR="00F723E3">
          <w:t xml:space="preserve"> </w:t>
        </w:r>
        <w:proofErr w:type="spellStart"/>
        <w:r w:rsidR="00F723E3">
          <w:t>viewController</w:t>
        </w:r>
      </w:ins>
      <w:proofErr w:type="spellEnd"/>
      <w:ins w:id="111" w:author="Robert Pastel" w:date="2015-11-04T15:36:00Z">
        <w:r>
          <w:t xml:space="preserve"> is initialized (at the top of the </w:t>
        </w:r>
        <w:proofErr w:type="spellStart"/>
        <w:r>
          <w:t>viewController</w:t>
        </w:r>
        <w:proofErr w:type="spellEnd"/>
        <w:r>
          <w:t xml:space="preserve"> code), it</w:t>
        </w:r>
      </w:ins>
      <w:ins w:id="112" w:author="Stephen Radachy" w:date="2015-11-04T13:33:00Z">
        <w:del w:id="113" w:author="Robert Pastel" w:date="2015-11-04T15:36:00Z">
          <w:r w:rsidR="00F723E3" w:rsidDel="00955F8C">
            <w:delText>s</w:delText>
          </w:r>
        </w:del>
        <w:r w:rsidR="00F723E3">
          <w:t xml:space="preserve"> gets the </w:t>
        </w:r>
      </w:ins>
      <w:ins w:id="114" w:author="Stephen Radachy" w:date="2015-11-04T13:34:00Z">
        <w:r w:rsidR="00F723E3">
          <w:t xml:space="preserve">photos by querying the </w:t>
        </w:r>
        <w:proofErr w:type="spellStart"/>
        <w:r w:rsidR="00F723E3">
          <w:t>indexedDB</w:t>
        </w:r>
        <w:proofErr w:type="spellEnd"/>
        <w:r w:rsidR="00F723E3">
          <w:t xml:space="preserve"> </w:t>
        </w:r>
        <w:proofErr w:type="spellStart"/>
        <w:r w:rsidR="00F723E3">
          <w:t>datastore</w:t>
        </w:r>
        <w:proofErr w:type="spellEnd"/>
        <w:r w:rsidR="00F723E3">
          <w:t xml:space="preserve">. This is </w:t>
        </w:r>
      </w:ins>
      <w:ins w:id="115" w:author="Stephen Radachy" w:date="2015-11-04T13:35:00Z">
        <w:r w:rsidR="00F723E3">
          <w:t>achieved</w:t>
        </w:r>
      </w:ins>
      <w:ins w:id="116" w:author="Stephen Radachy" w:date="2015-11-04T13:34:00Z">
        <w:r w:rsidR="00F723E3">
          <w:t xml:space="preserve"> by opening the “photos” </w:t>
        </w:r>
        <w:proofErr w:type="spellStart"/>
        <w:r w:rsidR="00F723E3">
          <w:t>datastore</w:t>
        </w:r>
      </w:ins>
      <w:proofErr w:type="spellEnd"/>
      <w:ins w:id="117" w:author="Stephen Radachy" w:date="2015-11-04T13:36:00Z">
        <w:r w:rsidR="00F723E3">
          <w:t xml:space="preserve"> and</w:t>
        </w:r>
      </w:ins>
      <w:ins w:id="118" w:author="Stephen Radachy" w:date="2015-11-04T13:34:00Z">
        <w:r w:rsidR="00F723E3">
          <w:t xml:space="preserve"> </w:t>
        </w:r>
      </w:ins>
      <w:ins w:id="119" w:author="Stephen Radachy" w:date="2015-11-04T13:36:00Z">
        <w:r w:rsidR="00F723E3">
          <w:t xml:space="preserve">executing </w:t>
        </w:r>
      </w:ins>
      <w:ins w:id="120" w:author="Stephen Radachy" w:date="2015-11-04T13:34:00Z">
        <w:r w:rsidR="00F723E3">
          <w:t xml:space="preserve">a search for each photo with the referenced </w:t>
        </w:r>
        <w:proofErr w:type="spellStart"/>
        <w:r w:rsidR="00F723E3">
          <w:t>topicID</w:t>
        </w:r>
        <w:proofErr w:type="spellEnd"/>
        <w:r w:rsidR="00F723E3">
          <w:t>.</w:t>
        </w:r>
        <w:del w:id="121" w:author="Robert Pastel" w:date="2015-11-04T15:29:00Z">
          <w:r w:rsidR="00F723E3" w:rsidDel="00955F8C">
            <w:delText xml:space="preserve"> </w:delText>
          </w:r>
        </w:del>
      </w:ins>
      <w:ins w:id="122" w:author="Stephen Radachy" w:date="2015-11-04T13:35:00Z">
        <w:del w:id="123" w:author="Robert Pastel" w:date="2015-11-04T15:29:00Z">
          <w:r w:rsidR="00F723E3" w:rsidDel="00955F8C">
            <w:delText>To search the datastore</w:delText>
          </w:r>
        </w:del>
      </w:ins>
      <w:ins w:id="124" w:author="Robert Pastel" w:date="2015-11-04T15:30:00Z">
        <w:r>
          <w:t>. Y</w:t>
        </w:r>
      </w:ins>
      <w:ins w:id="125" w:author="Stephen Radachy" w:date="2015-11-04T13:35:00Z">
        <w:del w:id="126" w:author="Robert Pastel" w:date="2015-11-04T15:30:00Z">
          <w:r w:rsidR="00F723E3" w:rsidDel="00955F8C">
            <w:delText>, y</w:delText>
          </w:r>
        </w:del>
        <w:r w:rsidR="00F723E3">
          <w:t>ou must build a query</w:t>
        </w:r>
      </w:ins>
      <w:ins w:id="127" w:author="Robert Pastel" w:date="2015-11-04T15:29:00Z">
        <w:r>
          <w:t xml:space="preserve"> </w:t>
        </w:r>
      </w:ins>
      <w:ins w:id="128" w:author="Robert Pastel" w:date="2015-11-04T15:30:00Z">
        <w:r>
          <w:t xml:space="preserve">to search the </w:t>
        </w:r>
        <w:proofErr w:type="spellStart"/>
        <w:r>
          <w:t>datastore</w:t>
        </w:r>
      </w:ins>
      <w:proofErr w:type="spellEnd"/>
      <w:ins w:id="129" w:author="Stephen Radachy" w:date="2015-11-04T13:35:00Z">
        <w:r w:rsidR="00F723E3">
          <w:t xml:space="preserve">. This </w:t>
        </w:r>
      </w:ins>
      <w:ins w:id="130" w:author="Stephen Radachy" w:date="2015-11-04T13:37:00Z">
        <w:r w:rsidR="00F723E3">
          <w:t xml:space="preserve">is done by using the “photos” parameter and calling </w:t>
        </w:r>
      </w:ins>
      <w:ins w:id="131" w:author="Stephen Radachy" w:date="2015-11-04T13:38:00Z">
        <w:r w:rsidR="00F723E3">
          <w:t>“</w:t>
        </w:r>
        <w:proofErr w:type="spellStart"/>
        <w:r w:rsidR="00F723E3">
          <w:t>photos.query</w:t>
        </w:r>
        <w:proofErr w:type="spellEnd"/>
        <w:r w:rsidR="00F723E3">
          <w:t xml:space="preserve">()” </w:t>
        </w:r>
      </w:ins>
      <w:ins w:id="132" w:author="Robert Pastel" w:date="2015-11-04T15:30:00Z">
        <w:r>
          <w:t xml:space="preserve">which </w:t>
        </w:r>
      </w:ins>
      <w:ins w:id="133" w:author="Stephen Radachy" w:date="2015-11-04T13:38:00Z">
        <w:del w:id="134" w:author="Robert Pastel" w:date="2015-11-04T15:30:00Z">
          <w:r w:rsidR="00F723E3" w:rsidDel="00955F8C">
            <w:delText>this</w:delText>
          </w:r>
        </w:del>
        <w:r w:rsidR="00F723E3">
          <w:t xml:space="preserve"> </w:t>
        </w:r>
      </w:ins>
      <w:ins w:id="135" w:author="Robert Pastel" w:date="2015-11-04T15:30:00Z">
        <w:r>
          <w:t>sub</w:t>
        </w:r>
      </w:ins>
      <w:ins w:id="136" w:author="Stephen Radachy" w:date="2015-11-04T13:38:00Z">
        <w:del w:id="137" w:author="Robert Pastel" w:date="2015-11-04T15:30:00Z">
          <w:r w:rsidR="00F723E3" w:rsidDel="00955F8C">
            <w:delText>in</w:delText>
          </w:r>
        </w:del>
        <w:r w:rsidR="00F723E3">
          <w:t xml:space="preserve">stantiates a query object. Then </w:t>
        </w:r>
      </w:ins>
      <w:ins w:id="138" w:author="Stephen Radachy" w:date="2015-11-04T13:39:00Z">
        <w:r w:rsidR="00F723E3">
          <w:t>the query is modified to search for</w:t>
        </w:r>
      </w:ins>
      <w:ins w:id="139" w:author="Stephen Radachy" w:date="2015-11-04T13:40:00Z">
        <w:r w:rsidR="00F723E3">
          <w:t xml:space="preserve"> the referenced </w:t>
        </w:r>
        <w:proofErr w:type="spellStart"/>
        <w:r w:rsidR="00F723E3">
          <w:t>topicID</w:t>
        </w:r>
      </w:ins>
      <w:proofErr w:type="spellEnd"/>
      <w:ins w:id="140" w:author="Robert Pastel" w:date="2015-11-04T15:33:00Z">
        <w:r>
          <w:t>:</w:t>
        </w:r>
      </w:ins>
      <w:ins w:id="141" w:author="Stephen Radachy" w:date="2015-11-04T13:40:00Z">
        <w:del w:id="142" w:author="Robert Pastel" w:date="2015-11-04T15:31:00Z">
          <w:r w:rsidR="00F723E3" w:rsidDel="00955F8C">
            <w:delText xml:space="preserve"> – </w:delText>
          </w:r>
        </w:del>
      </w:ins>
      <w:ins w:id="143" w:author="Stephen Radachy" w:date="2015-11-04T13:41:00Z">
        <w:del w:id="144" w:author="Robert Pastel" w:date="2015-11-04T15:31:00Z">
          <w:r w:rsidR="00F723E3" w:rsidDel="00955F8C">
            <w:delText>“</w:delText>
          </w:r>
        </w:del>
      </w:ins>
    </w:p>
    <w:p w14:paraId="1DF4D771" w14:textId="77777777" w:rsidR="00955F8C" w:rsidRPr="00955F8C" w:rsidRDefault="00F723E3" w:rsidP="00F723E3">
      <w:pPr>
        <w:rPr>
          <w:ins w:id="145" w:author="Robert Pastel" w:date="2015-11-04T15:31:00Z"/>
          <w:rFonts w:ascii="Courier" w:hAnsi="Courier"/>
          <w:rPrChange w:id="146" w:author="Robert Pastel" w:date="2015-11-04T15:32:00Z">
            <w:rPr>
              <w:ins w:id="147" w:author="Robert Pastel" w:date="2015-11-04T15:31:00Z"/>
            </w:rPr>
          </w:rPrChange>
        </w:rPr>
      </w:pPr>
      <w:ins w:id="148" w:author="Stephen Radachy" w:date="2015-11-04T13:41:00Z">
        <w:r w:rsidRPr="00955F8C">
          <w:rPr>
            <w:rFonts w:ascii="Courier" w:hAnsi="Courier"/>
            <w:rPrChange w:id="149" w:author="Robert Pastel" w:date="2015-11-04T15:32:00Z">
              <w:rPr/>
            </w:rPrChange>
          </w:rPr>
          <w:t xml:space="preserve">find = </w:t>
        </w:r>
        <w:proofErr w:type="spellStart"/>
        <w:r w:rsidRPr="00955F8C">
          <w:rPr>
            <w:rFonts w:ascii="Courier" w:hAnsi="Courier"/>
            <w:rPrChange w:id="150" w:author="Robert Pastel" w:date="2015-11-04T15:32:00Z">
              <w:rPr/>
            </w:rPrChange>
          </w:rPr>
          <w:t>find.$index</w:t>
        </w:r>
        <w:proofErr w:type="spellEnd"/>
        <w:r w:rsidRPr="00955F8C">
          <w:rPr>
            <w:rFonts w:ascii="Courier" w:hAnsi="Courier"/>
            <w:rPrChange w:id="151" w:author="Robert Pastel" w:date="2015-11-04T15:32:00Z">
              <w:rPr/>
            </w:rPrChange>
          </w:rPr>
          <w:t>("</w:t>
        </w:r>
        <w:proofErr w:type="spellStart"/>
        <w:r w:rsidRPr="00955F8C">
          <w:rPr>
            <w:rFonts w:ascii="Courier" w:hAnsi="Courier"/>
            <w:rPrChange w:id="152" w:author="Robert Pastel" w:date="2015-11-04T15:32:00Z">
              <w:rPr/>
            </w:rPrChange>
          </w:rPr>
          <w:t>topicID_idx</w:t>
        </w:r>
        <w:proofErr w:type="spellEnd"/>
        <w:r w:rsidRPr="00955F8C">
          <w:rPr>
            <w:rFonts w:ascii="Courier" w:hAnsi="Courier"/>
            <w:rPrChange w:id="153" w:author="Robert Pastel" w:date="2015-11-04T15:32:00Z">
              <w:rPr/>
            </w:rPrChange>
          </w:rPr>
          <w:t>").$</w:t>
        </w:r>
        <w:proofErr w:type="spellStart"/>
        <w:r w:rsidRPr="00955F8C">
          <w:rPr>
            <w:rFonts w:ascii="Courier" w:hAnsi="Courier"/>
            <w:rPrChange w:id="154" w:author="Robert Pastel" w:date="2015-11-04T15:32:00Z">
              <w:rPr/>
            </w:rPrChange>
          </w:rPr>
          <w:t>eq</w:t>
        </w:r>
        <w:proofErr w:type="spellEnd"/>
        <w:r w:rsidRPr="00955F8C">
          <w:rPr>
            <w:rFonts w:ascii="Courier" w:hAnsi="Courier"/>
            <w:rPrChange w:id="155" w:author="Robert Pastel" w:date="2015-11-04T15:32:00Z">
              <w:rPr/>
            </w:rPrChange>
          </w:rPr>
          <w:t>($</w:t>
        </w:r>
        <w:proofErr w:type="spellStart"/>
        <w:r w:rsidRPr="00955F8C">
          <w:rPr>
            <w:rFonts w:ascii="Courier" w:hAnsi="Courier"/>
            <w:rPrChange w:id="156" w:author="Robert Pastel" w:date="2015-11-04T15:32:00Z">
              <w:rPr/>
            </w:rPrChange>
          </w:rPr>
          <w:t>scope.topicID</w:t>
        </w:r>
        <w:proofErr w:type="spellEnd"/>
        <w:r w:rsidRPr="00955F8C">
          <w:rPr>
            <w:rFonts w:ascii="Courier" w:hAnsi="Courier"/>
            <w:rPrChange w:id="157" w:author="Robert Pastel" w:date="2015-11-04T15:32:00Z">
              <w:rPr/>
            </w:rPrChange>
          </w:rPr>
          <w:t>);</w:t>
        </w:r>
        <w:del w:id="158" w:author="Robert Pastel" w:date="2015-11-04T15:31:00Z">
          <w:r w:rsidRPr="00955F8C" w:rsidDel="00955F8C">
            <w:rPr>
              <w:rFonts w:ascii="Courier" w:hAnsi="Courier"/>
              <w:rPrChange w:id="159" w:author="Robert Pastel" w:date="2015-11-04T15:32:00Z">
                <w:rPr/>
              </w:rPrChange>
            </w:rPr>
            <w:delText>” –</w:delText>
          </w:r>
        </w:del>
        <w:r w:rsidRPr="00955F8C">
          <w:rPr>
            <w:rFonts w:ascii="Courier" w:hAnsi="Courier"/>
            <w:rPrChange w:id="160" w:author="Robert Pastel" w:date="2015-11-04T15:32:00Z">
              <w:rPr/>
            </w:rPrChange>
          </w:rPr>
          <w:t xml:space="preserve"> </w:t>
        </w:r>
      </w:ins>
    </w:p>
    <w:p w14:paraId="0E279BDA" w14:textId="50D1D9C9" w:rsidR="00955F8C" w:rsidRDefault="00E74ABA" w:rsidP="00F723E3">
      <w:pPr>
        <w:rPr>
          <w:ins w:id="161" w:author="Robert Pastel" w:date="2015-11-04T15:33:00Z"/>
        </w:rPr>
      </w:pPr>
      <w:ins w:id="162" w:author="Robert Pastel" w:date="2015-11-04T15:42:00Z">
        <w:r>
          <w:t>The $index() function parameters</w:t>
        </w:r>
      </w:ins>
      <w:ins w:id="163" w:author="Stephen Radachy" w:date="2015-11-04T13:41:00Z">
        <w:del w:id="164" w:author="Robert Pastel" w:date="2015-11-04T15:42:00Z">
          <w:r w:rsidR="00F723E3" w:rsidDel="00E74ABA">
            <w:delText>this</w:delText>
          </w:r>
        </w:del>
        <w:r w:rsidR="00F723E3">
          <w:t xml:space="preserve"> sets the index to “</w:t>
        </w:r>
        <w:proofErr w:type="spellStart"/>
        <w:r w:rsidR="00F723E3">
          <w:t>topicID_idx</w:t>
        </w:r>
        <w:proofErr w:type="spellEnd"/>
        <w:r w:rsidR="00F723E3">
          <w:t>”</w:t>
        </w:r>
      </w:ins>
      <w:ins w:id="165" w:author="Robert Pastel" w:date="2015-11-04T15:43:00Z">
        <w:r>
          <w:t>,</w:t>
        </w:r>
      </w:ins>
      <w:ins w:id="166" w:author="Stephen Radachy" w:date="2015-11-04T13:41:00Z">
        <w:r w:rsidR="00F723E3">
          <w:t xml:space="preserve"> and</w:t>
        </w:r>
      </w:ins>
      <w:ins w:id="167" w:author="Robert Pastel" w:date="2015-11-04T15:43:00Z">
        <w:r>
          <w:t xml:space="preserve"> the </w:t>
        </w:r>
      </w:ins>
      <w:ins w:id="168" w:author="Stephen Radachy" w:date="2015-11-04T13:41:00Z">
        <w:r w:rsidR="00F723E3">
          <w:t xml:space="preserve"> </w:t>
        </w:r>
      </w:ins>
      <w:ins w:id="169" w:author="Robert Pastel" w:date="2015-11-04T15:43:00Z">
        <w:r w:rsidR="00E56C06">
          <w:t>$</w:t>
        </w:r>
        <w:proofErr w:type="spellStart"/>
        <w:r w:rsidR="00E56C06">
          <w:t>eq</w:t>
        </w:r>
        <w:proofErr w:type="spellEnd"/>
        <w:r w:rsidR="00E56C06">
          <w:t>() function parameter</w:t>
        </w:r>
        <w:r>
          <w:t xml:space="preserve"> sets </w:t>
        </w:r>
      </w:ins>
      <w:ins w:id="170" w:author="Stephen Radachy" w:date="2015-11-04T13:42:00Z">
        <w:r w:rsidR="00F723E3">
          <w:t>“$</w:t>
        </w:r>
        <w:proofErr w:type="spellStart"/>
        <w:r w:rsidR="00F723E3">
          <w:t>scope.topicID</w:t>
        </w:r>
        <w:proofErr w:type="spellEnd"/>
        <w:r w:rsidR="00F723E3">
          <w:t xml:space="preserve">” </w:t>
        </w:r>
        <w:del w:id="171" w:author="Robert Pastel" w:date="2015-11-04T15:43:00Z">
          <w:r w:rsidR="00F723E3" w:rsidDel="00E74ABA">
            <w:delText>is what the query is searching for</w:delText>
          </w:r>
        </w:del>
      </w:ins>
      <w:ins w:id="172" w:author="Robert Pastel" w:date="2015-11-04T15:43:00Z">
        <w:r>
          <w:t>as the topic id to search for</w:t>
        </w:r>
      </w:ins>
      <w:ins w:id="173" w:author="Stephen Radachy" w:date="2015-11-04T13:42:00Z">
        <w:r w:rsidR="00F723E3">
          <w:t xml:space="preserve">. Lastly, </w:t>
        </w:r>
        <w:del w:id="174" w:author="Robert Pastel" w:date="2015-11-04T15:44:00Z">
          <w:r w:rsidR="00F723E3" w:rsidDel="00E74ABA">
            <w:delText xml:space="preserve"> </w:delText>
          </w:r>
        </w:del>
        <w:r w:rsidR="00F723E3">
          <w:t>you reference the query within a</w:t>
        </w:r>
      </w:ins>
      <w:ins w:id="175" w:author="Robert Pastel" w:date="2015-11-11T15:04:00Z">
        <w:r w:rsidR="00E56C06">
          <w:t>n</w:t>
        </w:r>
      </w:ins>
      <w:ins w:id="176" w:author="Stephen Radachy" w:date="2015-11-04T13:42:00Z">
        <w:r w:rsidR="00F723E3">
          <w:t xml:space="preserve"> </w:t>
        </w:r>
        <w:proofErr w:type="spellStart"/>
        <w:r w:rsidR="00F723E3">
          <w:t>eachWhere</w:t>
        </w:r>
        <w:proofErr w:type="spellEnd"/>
        <w:r w:rsidR="00F723E3">
          <w:t xml:space="preserve"> call and set the returned content as the photos for the topic</w:t>
        </w:r>
      </w:ins>
      <w:ins w:id="177" w:author="Robert Pastel" w:date="2015-11-04T15:33:00Z">
        <w:r w:rsidR="00955F8C">
          <w:t>:</w:t>
        </w:r>
      </w:ins>
    </w:p>
    <w:p w14:paraId="6C6745C1" w14:textId="2092C101" w:rsidR="00F723E3" w:rsidRPr="00955F8C" w:rsidRDefault="00F723E3" w:rsidP="00F723E3">
      <w:pPr>
        <w:rPr>
          <w:ins w:id="178" w:author="Stephen Radachy" w:date="2015-11-04T13:39:00Z"/>
          <w:rFonts w:ascii="Courier" w:hAnsi="Courier"/>
          <w:rPrChange w:id="179" w:author="Robert Pastel" w:date="2015-11-04T15:33:00Z">
            <w:rPr>
              <w:ins w:id="180" w:author="Stephen Radachy" w:date="2015-11-04T13:39:00Z"/>
            </w:rPr>
          </w:rPrChange>
        </w:rPr>
      </w:pPr>
      <w:ins w:id="181" w:author="Stephen Radachy" w:date="2015-11-04T13:39:00Z">
        <w:r>
          <w:lastRenderedPageBreak/>
          <w:br/>
        </w:r>
      </w:ins>
      <w:proofErr w:type="spellStart"/>
      <w:proofErr w:type="gramStart"/>
      <w:ins w:id="182" w:author="Stephen Radachy" w:date="2015-11-04T13:43:00Z">
        <w:r w:rsidRPr="00955F8C">
          <w:rPr>
            <w:rFonts w:ascii="Courier" w:hAnsi="Courier"/>
            <w:rPrChange w:id="183" w:author="Robert Pastel" w:date="2015-11-04T15:33:00Z">
              <w:rPr/>
            </w:rPrChange>
          </w:rPr>
          <w:t>photos.eachWhere</w:t>
        </w:r>
        <w:proofErr w:type="spellEnd"/>
        <w:proofErr w:type="gramEnd"/>
        <w:r w:rsidRPr="00955F8C">
          <w:rPr>
            <w:rFonts w:ascii="Courier" w:hAnsi="Courier"/>
            <w:rPrChange w:id="184" w:author="Robert Pastel" w:date="2015-11-04T15:33:00Z">
              <w:rPr/>
            </w:rPrChange>
          </w:rPr>
          <w:t>(find).then(function(e){ $</w:t>
        </w:r>
        <w:proofErr w:type="spellStart"/>
        <w:r w:rsidRPr="00955F8C">
          <w:rPr>
            <w:rFonts w:ascii="Courier" w:hAnsi="Courier"/>
            <w:rPrChange w:id="185" w:author="Robert Pastel" w:date="2015-11-04T15:33:00Z">
              <w:rPr/>
            </w:rPrChange>
          </w:rPr>
          <w:t>scope.photos</w:t>
        </w:r>
        <w:proofErr w:type="spellEnd"/>
        <w:r w:rsidRPr="00955F8C">
          <w:rPr>
            <w:rFonts w:ascii="Courier" w:hAnsi="Courier"/>
            <w:rPrChange w:id="186" w:author="Robert Pastel" w:date="2015-11-04T15:33:00Z">
              <w:rPr/>
            </w:rPrChange>
          </w:rPr>
          <w:t xml:space="preserve"> = e; });</w:t>
        </w:r>
      </w:ins>
    </w:p>
    <w:p w14:paraId="3339C283" w14:textId="77777777" w:rsidR="00F723E3" w:rsidRDefault="00F723E3" w:rsidP="00F842F2"/>
    <w:p w14:paraId="5135115D" w14:textId="77777777" w:rsidR="00AA0216" w:rsidRDefault="00F529D9" w:rsidP="00F842F2">
      <w:r>
        <w:t>In view.html, t</w:t>
      </w:r>
      <w:r w:rsidR="00291D5B">
        <w:t>he buttons for adding photos and editing the topic are links to new views. So, they are not implemented by actions, rather they use</w:t>
      </w:r>
      <w:r w:rsidR="00F842F2">
        <w:t xml:space="preserve"> ng-</w:t>
      </w:r>
      <w:proofErr w:type="spellStart"/>
      <w:r w:rsidR="00F842F2">
        <w:t>href</w:t>
      </w:r>
      <w:proofErr w:type="spellEnd"/>
      <w:r w:rsidR="00F842F2">
        <w:t xml:space="preserve"> in the </w:t>
      </w:r>
      <w:r>
        <w:t>anchor tag (a-tag)</w:t>
      </w:r>
      <w:r w:rsidR="00F842F2">
        <w:t xml:space="preserve"> to </w:t>
      </w:r>
      <w:r w:rsidR="00291D5B">
        <w:t>direct the browser</w:t>
      </w:r>
      <w:r w:rsidR="00F842F2">
        <w:t xml:space="preserve"> to the addPhoto</w:t>
      </w:r>
      <w:r w:rsidR="00291D5B">
        <w:t>.html or edit.html</w:t>
      </w:r>
      <w:r w:rsidR="00F842F2">
        <w:t xml:space="preserve"> view</w:t>
      </w:r>
      <w:r w:rsidR="00291D5B">
        <w:t>s</w:t>
      </w:r>
      <w:r w:rsidR="00F842F2">
        <w:t xml:space="preserve">. </w:t>
      </w:r>
      <w:r w:rsidR="00AA0216">
        <w:t>Note that the URL specified in ng-</w:t>
      </w:r>
      <w:proofErr w:type="spellStart"/>
      <w:r w:rsidR="00AA0216">
        <w:t>href</w:t>
      </w:r>
      <w:proofErr w:type="spellEnd"/>
      <w:r w:rsidR="00AA0216">
        <w:t xml:space="preserve"> has the topic id, "</w:t>
      </w:r>
      <w:proofErr w:type="spellStart"/>
      <w:r w:rsidR="00AA0216">
        <w:t>topicID</w:t>
      </w:r>
      <w:proofErr w:type="spellEnd"/>
      <w:r w:rsidR="00AA0216">
        <w:t xml:space="preserve">," appended to it. </w:t>
      </w:r>
    </w:p>
    <w:p w14:paraId="7BE80D8D" w14:textId="77777777" w:rsidR="00DC169F" w:rsidRDefault="00AA0216" w:rsidP="00F842F2">
      <w:r>
        <w:t>The button</w:t>
      </w:r>
      <w:r w:rsidR="00F842F2">
        <w:t xml:space="preserve"> for </w:t>
      </w:r>
      <w:r>
        <w:t xml:space="preserve">deleting the topic is a </w:t>
      </w:r>
      <w:r w:rsidR="00F529D9">
        <w:t xml:space="preserve">controller action because the anchor </w:t>
      </w:r>
      <w:r>
        <w:t>tag has the ng-click attribute, ng-click="</w:t>
      </w:r>
      <w:proofErr w:type="spellStart"/>
      <w:proofErr w:type="gramStart"/>
      <w:r>
        <w:t>deleteTopic</w:t>
      </w:r>
      <w:proofErr w:type="spellEnd"/>
      <w:r>
        <w:t>(</w:t>
      </w:r>
      <w:proofErr w:type="gramEnd"/>
      <w:r>
        <w:t xml:space="preserve">)". </w:t>
      </w:r>
      <w:r w:rsidR="00F842F2">
        <w:t xml:space="preserve"> </w:t>
      </w:r>
      <w:r w:rsidR="00F529D9">
        <w:t xml:space="preserve">The </w:t>
      </w:r>
      <w:proofErr w:type="spellStart"/>
      <w:r w:rsidR="00F529D9">
        <w:t>viewC</w:t>
      </w:r>
      <w:r>
        <w:t>ontroller</w:t>
      </w:r>
      <w:proofErr w:type="spellEnd"/>
      <w:r>
        <w:t xml:space="preserve"> should add the function, "</w:t>
      </w:r>
      <w:proofErr w:type="spellStart"/>
      <w:proofErr w:type="gramStart"/>
      <w:r>
        <w:t>deleteTopic</w:t>
      </w:r>
      <w:proofErr w:type="spellEnd"/>
      <w:r>
        <w:t>(</w:t>
      </w:r>
      <w:proofErr w:type="gramEnd"/>
      <w:r>
        <w:t>)," to $scope.</w:t>
      </w:r>
      <w:r w:rsidR="00F529D9">
        <w:t xml:space="preserve"> the function </w:t>
      </w:r>
      <w:proofErr w:type="spellStart"/>
      <w:r w:rsidR="00F529D9">
        <w:t>deleteTopic</w:t>
      </w:r>
      <w:proofErr w:type="spellEnd"/>
      <w:r w:rsidR="00F529D9">
        <w:t xml:space="preserve">, defined in </w:t>
      </w:r>
      <w:proofErr w:type="spellStart"/>
      <w:r w:rsidR="00F529D9">
        <w:t>viewController</w:t>
      </w:r>
      <w:proofErr w:type="spellEnd"/>
      <w:r w:rsidR="00F529D9">
        <w:t>, uses "</w:t>
      </w:r>
      <w:proofErr w:type="spellStart"/>
      <w:r w:rsidR="00F529D9">
        <w:t>topicID</w:t>
      </w:r>
      <w:proofErr w:type="spellEnd"/>
      <w:r w:rsidR="00F529D9">
        <w:t xml:space="preserve">" to find all the photos associated with </w:t>
      </w:r>
      <w:r w:rsidR="00DC169F">
        <w:t xml:space="preserve">topic and delete them from the photos data store. After deleting all the photos associated with the topic, the </w:t>
      </w:r>
      <w:proofErr w:type="spellStart"/>
      <w:r w:rsidR="00DC169F">
        <w:t>deleteTopic</w:t>
      </w:r>
      <w:proofErr w:type="spellEnd"/>
      <w:r w:rsidR="00DC169F">
        <w:t xml:space="preserve"> function deletes the topic from the topics data store and then redirects the browser to index page using $location</w:t>
      </w:r>
    </w:p>
    <w:p w14:paraId="105CC23A" w14:textId="77777777" w:rsidR="00DC169F" w:rsidRDefault="00DC169F" w:rsidP="00F842F2">
      <w:r w:rsidRPr="00DC169F">
        <w:t>https://docs.angularjs.org/api/ng/service/$location</w:t>
      </w:r>
    </w:p>
    <w:p w14:paraId="5193E30A" w14:textId="57B4BED1" w:rsidR="00DC169F" w:rsidDel="00E74ABA" w:rsidRDefault="00DC169F" w:rsidP="00F842F2">
      <w:pPr>
        <w:rPr>
          <w:ins w:id="187" w:author="Stephen Radachy" w:date="2015-11-04T13:44:00Z"/>
          <w:del w:id="188" w:author="Robert Pastel" w:date="2015-11-04T15:36:00Z"/>
        </w:rPr>
      </w:pPr>
      <w:r>
        <w:t xml:space="preserve">In view.html, the button for deleting a photo is an action. The ng-click attribute specifies the </w:t>
      </w:r>
      <w:proofErr w:type="spellStart"/>
      <w:r>
        <w:t>deletePhoto</w:t>
      </w:r>
      <w:proofErr w:type="spellEnd"/>
      <w:r>
        <w:t xml:space="preserve"> function with the photo ID as an argument. Note that the photo ID comes from a property in the photo object, photo.id. In </w:t>
      </w:r>
      <w:proofErr w:type="spellStart"/>
      <w:r>
        <w:t>viewController</w:t>
      </w:r>
      <w:proofErr w:type="spellEnd"/>
      <w:r>
        <w:t xml:space="preserve">, the </w:t>
      </w:r>
      <w:proofErr w:type="spellStart"/>
      <w:r>
        <w:t>deletePhoto</w:t>
      </w:r>
      <w:proofErr w:type="spellEnd"/>
      <w:r>
        <w:t xml:space="preserve"> function uses photo.id to delete the photo from photos data store. Notice that </w:t>
      </w:r>
      <w:proofErr w:type="spellStart"/>
      <w:r>
        <w:t>deletePhoto</w:t>
      </w:r>
      <w:proofErr w:type="spellEnd"/>
      <w:r>
        <w:t xml:space="preserve"> function update view.html by retrieving all the photos associated with topic</w:t>
      </w:r>
      <w:ins w:id="189" w:author="Stephen Radachy" w:date="2015-11-04T13:47:00Z">
        <w:r w:rsidR="00C24D1B">
          <w:t>.</w:t>
        </w:r>
      </w:ins>
    </w:p>
    <w:p w14:paraId="54E7D644" w14:textId="77777777" w:rsidR="00C24D1B" w:rsidRDefault="00C24D1B" w:rsidP="00F842F2">
      <w:pPr>
        <w:rPr>
          <w:ins w:id="190" w:author="Stephen Radachy" w:date="2015-11-04T13:44:00Z"/>
        </w:rPr>
      </w:pPr>
    </w:p>
    <w:p w14:paraId="4F92066F" w14:textId="77777777" w:rsidR="00E74ABA" w:rsidRDefault="00C24D1B" w:rsidP="00C24D1B">
      <w:pPr>
        <w:rPr>
          <w:ins w:id="191" w:author="Robert Pastel" w:date="2015-11-04T15:37:00Z"/>
        </w:rPr>
      </w:pPr>
      <w:ins w:id="192" w:author="Stephen Radachy" w:date="2015-11-04T13:45:00Z">
        <w:r>
          <w:t xml:space="preserve">In view.html, the button for submitting a photo is an action. The ng-click attribute specifies the </w:t>
        </w:r>
        <w:proofErr w:type="spellStart"/>
        <w:r>
          <w:t>submitTopic</w:t>
        </w:r>
        <w:proofErr w:type="spellEnd"/>
        <w:r>
          <w:t xml:space="preserve"> function</w:t>
        </w:r>
      </w:ins>
      <w:ins w:id="193" w:author="Robert Pastel" w:date="2015-11-04T15:37:00Z">
        <w:r w:rsidR="00E74ABA">
          <w:t xml:space="preserve"> in the </w:t>
        </w:r>
        <w:proofErr w:type="spellStart"/>
        <w:r w:rsidR="00E74ABA">
          <w:t>viewController</w:t>
        </w:r>
      </w:ins>
      <w:proofErr w:type="spellEnd"/>
      <w:ins w:id="194" w:author="Stephen Radachy" w:date="2015-11-04T13:45:00Z">
        <w:r>
          <w:t xml:space="preserve">. </w:t>
        </w:r>
      </w:ins>
      <w:ins w:id="195" w:author="Stephen Radachy" w:date="2015-11-04T13:46:00Z">
        <w:r>
          <w:t xml:space="preserve">The </w:t>
        </w:r>
        <w:proofErr w:type="spellStart"/>
        <w:r>
          <w:t>submitTopic</w:t>
        </w:r>
        <w:proofErr w:type="spellEnd"/>
        <w:r>
          <w:t xml:space="preserve"> function works by opening the photos </w:t>
        </w:r>
        <w:proofErr w:type="spellStart"/>
        <w:r>
          <w:t>datastore</w:t>
        </w:r>
        <w:proofErr w:type="spellEnd"/>
        <w:r>
          <w:t xml:space="preserve"> and querying for all of the photos that need to be uploaded for the specified topic. </w:t>
        </w:r>
      </w:ins>
      <w:ins w:id="196" w:author="Stephen Radachy" w:date="2015-11-04T13:47:00Z">
        <w:r>
          <w:t>This is done by using the “photos” parameter and calling “</w:t>
        </w:r>
        <w:proofErr w:type="spellStart"/>
        <w:r>
          <w:t>photos.query</w:t>
        </w:r>
        <w:proofErr w:type="spellEnd"/>
        <w:r>
          <w:t xml:space="preserve">()” this </w:t>
        </w:r>
        <w:del w:id="197" w:author="Robert Pastel" w:date="2015-11-04T15:37:00Z">
          <w:r w:rsidDel="00E74ABA">
            <w:delText>ins</w:delText>
          </w:r>
        </w:del>
      </w:ins>
      <w:ins w:id="198" w:author="Robert Pastel" w:date="2015-11-04T15:37:00Z">
        <w:r w:rsidR="00E74ABA">
          <w:t>subs</w:t>
        </w:r>
      </w:ins>
      <w:ins w:id="199" w:author="Stephen Radachy" w:date="2015-11-04T13:47:00Z">
        <w:r>
          <w:t xml:space="preserve">tantiates a query object. Then the query is modified to search for the referenced </w:t>
        </w:r>
        <w:proofErr w:type="spellStart"/>
        <w:r>
          <w:t>topicID</w:t>
        </w:r>
      </w:ins>
      <w:proofErr w:type="spellEnd"/>
      <w:ins w:id="200" w:author="Robert Pastel" w:date="2015-11-04T15:37:00Z">
        <w:r w:rsidR="00E74ABA">
          <w:t>:</w:t>
        </w:r>
      </w:ins>
    </w:p>
    <w:p w14:paraId="1A4B1C25" w14:textId="77777777" w:rsidR="00E74ABA" w:rsidRPr="00E74ABA" w:rsidRDefault="00C24D1B" w:rsidP="00C24D1B">
      <w:pPr>
        <w:rPr>
          <w:ins w:id="201" w:author="Robert Pastel" w:date="2015-11-04T15:37:00Z"/>
          <w:rFonts w:ascii="Courier" w:hAnsi="Courier"/>
          <w:rPrChange w:id="202" w:author="Robert Pastel" w:date="2015-11-04T15:41:00Z">
            <w:rPr>
              <w:ins w:id="203" w:author="Robert Pastel" w:date="2015-11-04T15:37:00Z"/>
            </w:rPr>
          </w:rPrChange>
        </w:rPr>
      </w:pPr>
      <w:ins w:id="204" w:author="Stephen Radachy" w:date="2015-11-04T13:47:00Z">
        <w:del w:id="205" w:author="Robert Pastel" w:date="2015-11-04T15:37:00Z">
          <w:r w:rsidRPr="00E74ABA" w:rsidDel="00E74ABA">
            <w:rPr>
              <w:rFonts w:ascii="Courier" w:hAnsi="Courier"/>
              <w:rPrChange w:id="206" w:author="Robert Pastel" w:date="2015-11-04T15:41:00Z">
                <w:rPr/>
              </w:rPrChange>
            </w:rPr>
            <w:delText xml:space="preserve"> – “</w:delText>
          </w:r>
        </w:del>
        <w:r w:rsidRPr="00E74ABA">
          <w:rPr>
            <w:rFonts w:ascii="Courier" w:hAnsi="Courier"/>
            <w:rPrChange w:id="207" w:author="Robert Pastel" w:date="2015-11-04T15:41:00Z">
              <w:rPr/>
            </w:rPrChange>
          </w:rPr>
          <w:t xml:space="preserve">find = </w:t>
        </w:r>
        <w:proofErr w:type="spellStart"/>
        <w:proofErr w:type="gramStart"/>
        <w:r w:rsidRPr="00E74ABA">
          <w:rPr>
            <w:rFonts w:ascii="Courier" w:hAnsi="Courier"/>
            <w:rPrChange w:id="208" w:author="Robert Pastel" w:date="2015-11-04T15:41:00Z">
              <w:rPr/>
            </w:rPrChange>
          </w:rPr>
          <w:t>find.$</w:t>
        </w:r>
        <w:proofErr w:type="gramEnd"/>
        <w:r w:rsidRPr="00E74ABA">
          <w:rPr>
            <w:rFonts w:ascii="Courier" w:hAnsi="Courier"/>
            <w:rPrChange w:id="209" w:author="Robert Pastel" w:date="2015-11-04T15:41:00Z">
              <w:rPr/>
            </w:rPrChange>
          </w:rPr>
          <w:t>index</w:t>
        </w:r>
        <w:proofErr w:type="spellEnd"/>
        <w:r w:rsidRPr="00E74ABA">
          <w:rPr>
            <w:rFonts w:ascii="Courier" w:hAnsi="Courier"/>
            <w:rPrChange w:id="210" w:author="Robert Pastel" w:date="2015-11-04T15:41:00Z">
              <w:rPr/>
            </w:rPrChange>
          </w:rPr>
          <w:t>("</w:t>
        </w:r>
        <w:proofErr w:type="spellStart"/>
        <w:r w:rsidRPr="00E74ABA">
          <w:rPr>
            <w:rFonts w:ascii="Courier" w:hAnsi="Courier"/>
            <w:rPrChange w:id="211" w:author="Robert Pastel" w:date="2015-11-04T15:41:00Z">
              <w:rPr/>
            </w:rPrChange>
          </w:rPr>
          <w:t>topicID_idx</w:t>
        </w:r>
        <w:proofErr w:type="spellEnd"/>
        <w:r w:rsidRPr="00E74ABA">
          <w:rPr>
            <w:rFonts w:ascii="Courier" w:hAnsi="Courier"/>
            <w:rPrChange w:id="212" w:author="Robert Pastel" w:date="2015-11-04T15:41:00Z">
              <w:rPr/>
            </w:rPrChange>
          </w:rPr>
          <w:t>").$</w:t>
        </w:r>
        <w:proofErr w:type="spellStart"/>
        <w:r w:rsidRPr="00E74ABA">
          <w:rPr>
            <w:rFonts w:ascii="Courier" w:hAnsi="Courier"/>
            <w:rPrChange w:id="213" w:author="Robert Pastel" w:date="2015-11-04T15:41:00Z">
              <w:rPr/>
            </w:rPrChange>
          </w:rPr>
          <w:t>eq</w:t>
        </w:r>
        <w:proofErr w:type="spellEnd"/>
        <w:r w:rsidRPr="00E74ABA">
          <w:rPr>
            <w:rFonts w:ascii="Courier" w:hAnsi="Courier"/>
            <w:rPrChange w:id="214" w:author="Robert Pastel" w:date="2015-11-04T15:41:00Z">
              <w:rPr/>
            </w:rPrChange>
          </w:rPr>
          <w:t>($</w:t>
        </w:r>
        <w:proofErr w:type="spellStart"/>
        <w:r w:rsidRPr="00E74ABA">
          <w:rPr>
            <w:rFonts w:ascii="Courier" w:hAnsi="Courier"/>
            <w:rPrChange w:id="215" w:author="Robert Pastel" w:date="2015-11-04T15:41:00Z">
              <w:rPr/>
            </w:rPrChange>
          </w:rPr>
          <w:t>scope.topicID</w:t>
        </w:r>
        <w:proofErr w:type="spellEnd"/>
        <w:r w:rsidRPr="00E74ABA">
          <w:rPr>
            <w:rFonts w:ascii="Courier" w:hAnsi="Courier"/>
            <w:rPrChange w:id="216" w:author="Robert Pastel" w:date="2015-11-04T15:41:00Z">
              <w:rPr/>
            </w:rPrChange>
          </w:rPr>
          <w:t>);</w:t>
        </w:r>
      </w:ins>
    </w:p>
    <w:p w14:paraId="0F859C63" w14:textId="1D9CE012" w:rsidR="00C24D1B" w:rsidRDefault="00E74ABA" w:rsidP="00C24D1B">
      <w:pPr>
        <w:rPr>
          <w:ins w:id="217" w:author="Stephen Radachy" w:date="2015-11-04T13:45:00Z"/>
        </w:rPr>
      </w:pPr>
      <w:ins w:id="218" w:author="Robert Pastel" w:date="2015-11-04T15:38:00Z">
        <w:r>
          <w:t>the $index function parameters</w:t>
        </w:r>
      </w:ins>
      <w:ins w:id="219" w:author="Robert Pastel" w:date="2015-11-04T15:37:00Z">
        <w:r>
          <w:t xml:space="preserve"> </w:t>
        </w:r>
      </w:ins>
      <w:ins w:id="220" w:author="Stephen Radachy" w:date="2015-11-04T13:47:00Z">
        <w:del w:id="221" w:author="Robert Pastel" w:date="2015-11-04T15:37:00Z">
          <w:r w:rsidR="00C24D1B" w:rsidDel="00E74ABA">
            <w:delText xml:space="preserve">” – </w:delText>
          </w:r>
        </w:del>
        <w:del w:id="222" w:author="Robert Pastel" w:date="2015-11-04T15:38:00Z">
          <w:r w:rsidR="00C24D1B" w:rsidDel="00E74ABA">
            <w:delText xml:space="preserve">this </w:delText>
          </w:r>
        </w:del>
        <w:r w:rsidR="00C24D1B">
          <w:t>sets the index to “</w:t>
        </w:r>
        <w:proofErr w:type="spellStart"/>
        <w:r w:rsidR="00C24D1B">
          <w:t>topicID_idx</w:t>
        </w:r>
        <w:proofErr w:type="spellEnd"/>
        <w:r w:rsidR="00C24D1B">
          <w:t xml:space="preserve">” </w:t>
        </w:r>
      </w:ins>
      <w:ins w:id="223" w:author="Robert Pastel" w:date="2015-11-04T15:38:00Z">
        <w:r>
          <w:t>and the $</w:t>
        </w:r>
        <w:proofErr w:type="spellStart"/>
        <w:r>
          <w:t>eq</w:t>
        </w:r>
        <w:proofErr w:type="spellEnd"/>
        <w:r>
          <w:t xml:space="preserve"> function parameter sets</w:t>
        </w:r>
      </w:ins>
      <w:ins w:id="224" w:author="Stephen Radachy" w:date="2015-11-04T13:47:00Z">
        <w:del w:id="225" w:author="Robert Pastel" w:date="2015-11-04T15:38:00Z">
          <w:r w:rsidR="00C24D1B" w:rsidDel="00E74ABA">
            <w:delText>and</w:delText>
          </w:r>
        </w:del>
        <w:r w:rsidR="00C24D1B">
          <w:t xml:space="preserve"> “$</w:t>
        </w:r>
        <w:proofErr w:type="spellStart"/>
        <w:r w:rsidR="00C24D1B">
          <w:t>scope.topicID</w:t>
        </w:r>
        <w:proofErr w:type="spellEnd"/>
        <w:r w:rsidR="00C24D1B">
          <w:t xml:space="preserve">” </w:t>
        </w:r>
      </w:ins>
      <w:ins w:id="226" w:author="Robert Pastel" w:date="2015-11-04T15:39:00Z">
        <w:r>
          <w:t xml:space="preserve">as the </w:t>
        </w:r>
        <w:proofErr w:type="spellStart"/>
        <w:r>
          <w:t>topicId</w:t>
        </w:r>
        <w:proofErr w:type="spellEnd"/>
        <w:r>
          <w:t xml:space="preserve"> to be searched for.</w:t>
        </w:r>
      </w:ins>
      <w:ins w:id="227" w:author="Stephen Radachy" w:date="2015-11-04T13:47:00Z">
        <w:del w:id="228" w:author="Robert Pastel" w:date="2015-11-04T15:39:00Z">
          <w:r w:rsidR="00C24D1B" w:rsidDel="00E74ABA">
            <w:delText xml:space="preserve">is </w:delText>
          </w:r>
        </w:del>
        <w:del w:id="229" w:author="Robert Pastel" w:date="2015-11-04T15:40:00Z">
          <w:r w:rsidR="00C24D1B" w:rsidDel="00E74ABA">
            <w:delText>what the query is searching for</w:delText>
          </w:r>
        </w:del>
        <w:r w:rsidR="00C24D1B">
          <w:t xml:space="preserve">. </w:t>
        </w:r>
      </w:ins>
      <w:ins w:id="230" w:author="Robert Pastel" w:date="2015-11-04T15:40:00Z">
        <w:r>
          <w:t>Y</w:t>
        </w:r>
      </w:ins>
      <w:ins w:id="231" w:author="Stephen Radachy" w:date="2015-11-04T13:47:00Z">
        <w:del w:id="232" w:author="Robert Pastel" w:date="2015-11-04T15:40:00Z">
          <w:r w:rsidR="00C24D1B" w:rsidDel="00E74ABA">
            <w:delText>Lastly, y</w:delText>
          </w:r>
        </w:del>
        <w:r w:rsidR="00C24D1B">
          <w:t>ou reference the query within a</w:t>
        </w:r>
      </w:ins>
      <w:ins w:id="233" w:author="Robert Pastel" w:date="2015-11-11T15:05:00Z">
        <w:r w:rsidR="00E56C06">
          <w:t>n</w:t>
        </w:r>
      </w:ins>
      <w:ins w:id="234" w:author="Stephen Radachy" w:date="2015-11-04T13:47:00Z">
        <w:r w:rsidR="00C24D1B">
          <w:t xml:space="preserve"> </w:t>
        </w:r>
        <w:proofErr w:type="spellStart"/>
        <w:r w:rsidR="00C24D1B">
          <w:t>eachWhere</w:t>
        </w:r>
        <w:proofErr w:type="spellEnd"/>
        <w:r w:rsidR="00C24D1B">
          <w:t xml:space="preserve"> call. </w:t>
        </w:r>
      </w:ins>
      <w:ins w:id="235" w:author="Stephen Radachy" w:date="2015-11-04T13:48:00Z">
        <w:r w:rsidR="00C24D1B">
          <w:t>Next</w:t>
        </w:r>
      </w:ins>
      <w:ins w:id="236" w:author="Stephen Radachy" w:date="2015-11-04T13:47:00Z">
        <w:r w:rsidR="00C24D1B">
          <w:t xml:space="preserve">, you build a </w:t>
        </w:r>
        <w:proofErr w:type="spellStart"/>
        <w:r w:rsidR="00C24D1B">
          <w:t>Form</w:t>
        </w:r>
      </w:ins>
      <w:ins w:id="237" w:author="Stephen Radachy" w:date="2015-11-04T13:48:00Z">
        <w:r w:rsidR="00C24D1B">
          <w:t>Data</w:t>
        </w:r>
        <w:proofErr w:type="spellEnd"/>
        <w:r w:rsidR="00C24D1B">
          <w:t xml:space="preserve"> object which will be submitted as the data for the AJAX post request. The </w:t>
        </w:r>
        <w:proofErr w:type="spellStart"/>
        <w:r w:rsidR="00C24D1B">
          <w:t>topicName</w:t>
        </w:r>
        <w:proofErr w:type="spellEnd"/>
        <w:r w:rsidR="00C24D1B">
          <w:t xml:space="preserve">, and number of photos are appended to the object. </w:t>
        </w:r>
      </w:ins>
      <w:ins w:id="238" w:author="Stephen Radachy" w:date="2015-11-04T13:51:00Z">
        <w:r w:rsidR="00C24D1B">
          <w:t xml:space="preserve">The base64 encoded string of each photo is appended to the object with the name being </w:t>
        </w:r>
      </w:ins>
      <w:ins w:id="239" w:author="Stephen Radachy" w:date="2015-11-04T13:52:00Z">
        <w:r w:rsidR="00C24D1B">
          <w:t>“photo&lt;index&gt;”</w:t>
        </w:r>
        <w:del w:id="240" w:author="Robert Pastel" w:date="2015-11-04T15:41:00Z">
          <w:r w:rsidR="00C24D1B" w:rsidDel="00E74ABA">
            <w:delText xml:space="preserve"> being the convention</w:delText>
          </w:r>
        </w:del>
        <w:r w:rsidR="00C24D1B">
          <w:t>. The AJAX request is</w:t>
        </w:r>
        <w:r w:rsidR="00B60357">
          <w:t xml:space="preserve"> made to the </w:t>
        </w:r>
        <w:proofErr w:type="spellStart"/>
        <w:r w:rsidR="00B60357">
          <w:t>submitOfflineTopic</w:t>
        </w:r>
      </w:ins>
      <w:proofErr w:type="spellEnd"/>
      <w:ins w:id="241" w:author="Stephen Radachy" w:date="2015-11-04T13:53:00Z">
        <w:r w:rsidR="00C24D1B">
          <w:t xml:space="preserve"> </w:t>
        </w:r>
        <w:proofErr w:type="spellStart"/>
        <w:r w:rsidR="00C24D1B">
          <w:t>TopicController</w:t>
        </w:r>
        <w:proofErr w:type="spellEnd"/>
        <w:r w:rsidR="00C24D1B">
          <w:t xml:space="preserve"> </w:t>
        </w:r>
      </w:ins>
      <w:ins w:id="242" w:author="Stephen Radachy" w:date="2015-11-04T13:52:00Z">
        <w:r w:rsidR="00C24D1B">
          <w:t>action</w:t>
        </w:r>
      </w:ins>
      <w:ins w:id="243" w:author="Stephen Radachy" w:date="2015-11-04T13:54:00Z">
        <w:r w:rsidR="00B60357">
          <w:t xml:space="preserve">. Lastly, the topic and associated photos are deleted and </w:t>
        </w:r>
      </w:ins>
      <w:ins w:id="244" w:author="Stephen Radachy" w:date="2015-11-04T13:57:00Z">
        <w:r w:rsidR="00B60357">
          <w:t>the web-app is redirected to the topic view using $location.</w:t>
        </w:r>
      </w:ins>
    </w:p>
    <w:p w14:paraId="5D13C0C0" w14:textId="77777777" w:rsidR="00C24D1B" w:rsidRDefault="00C24D1B" w:rsidP="00F842F2"/>
    <w:p w14:paraId="2D30763D" w14:textId="77777777" w:rsidR="002F16A2" w:rsidRDefault="00F842F2" w:rsidP="002F16A2">
      <w:pPr>
        <w:pStyle w:val="Heading4"/>
      </w:pPr>
      <w:r>
        <w:t>edit.html</w:t>
      </w:r>
      <w:r w:rsidR="002F16A2">
        <w:t xml:space="preserve"> and </w:t>
      </w:r>
      <w:proofErr w:type="spellStart"/>
      <w:r w:rsidR="002F16A2">
        <w:t>editController</w:t>
      </w:r>
      <w:proofErr w:type="spellEnd"/>
    </w:p>
    <w:p w14:paraId="3734C080" w14:textId="77777777" w:rsidR="002F16A2" w:rsidRDefault="002F16A2" w:rsidP="002F16A2">
      <w:r>
        <w:t>The view edit.html is a form that only updates the name of the topic. The view is only accessed from a topic view, and the link in the topic view will append the topic ID to the URL. The "Confirm" button specifies an action, ng-click="</w:t>
      </w:r>
      <w:proofErr w:type="gramStart"/>
      <w:r>
        <w:t>edit(</w:t>
      </w:r>
      <w:proofErr w:type="gramEnd"/>
      <w:r>
        <w:t>)"</w:t>
      </w:r>
    </w:p>
    <w:p w14:paraId="7DC9CD22" w14:textId="77777777" w:rsidR="002F16A2" w:rsidRDefault="002F16A2" w:rsidP="002F16A2">
      <w:r>
        <w:lastRenderedPageBreak/>
        <w:t xml:space="preserve">In </w:t>
      </w:r>
      <w:proofErr w:type="spellStart"/>
      <w:r>
        <w:t>editController</w:t>
      </w:r>
      <w:proofErr w:type="spellEnd"/>
      <w:r>
        <w:t>, the topic id is extracted from the URL and added to $scope and adds the edit function to $scope. The edit function then opens the topics data store and updates or inserts the topic name into the data store. The promise does not need to do anything. Finally the web-app is redirected to</w:t>
      </w:r>
      <w:r w:rsidR="00E41318">
        <w:t xml:space="preserve"> the topic view using $location and </w:t>
      </w:r>
      <w:proofErr w:type="spellStart"/>
      <w:r w:rsidR="00E41318">
        <w:t>topicID</w:t>
      </w:r>
      <w:proofErr w:type="spellEnd"/>
      <w:r w:rsidR="00E41318">
        <w:t xml:space="preserve"> </w:t>
      </w:r>
    </w:p>
    <w:p w14:paraId="41CF7B00" w14:textId="77777777" w:rsidR="00E41318" w:rsidRDefault="00F842F2" w:rsidP="00E41318">
      <w:pPr>
        <w:pStyle w:val="Heading4"/>
      </w:pPr>
      <w:r>
        <w:t>addPhoto.html</w:t>
      </w:r>
      <w:r w:rsidR="00E41318">
        <w:t xml:space="preserve"> and </w:t>
      </w:r>
      <w:proofErr w:type="spellStart"/>
      <w:r w:rsidR="00E41318">
        <w:t>addPhotosController</w:t>
      </w:r>
      <w:proofErr w:type="spellEnd"/>
    </w:p>
    <w:p w14:paraId="4FAE8D56" w14:textId="77777777" w:rsidR="00E41318" w:rsidRDefault="00E41318" w:rsidP="00E41318">
      <w:r>
        <w:t>The addPhoto.html view is a form only for adding photos to a topic. The view is only accessed from a topic view, and the link in the topic view will append the topic ID to the URL. The "Submit" button specifies an action, ng-click="</w:t>
      </w:r>
      <w:proofErr w:type="gramStart"/>
      <w:r>
        <w:t>submit(</w:t>
      </w:r>
      <w:proofErr w:type="gramEnd"/>
      <w:r>
        <w:t>)"</w:t>
      </w:r>
    </w:p>
    <w:p w14:paraId="7670EA04" w14:textId="77777777" w:rsidR="00531551" w:rsidRDefault="00E41318" w:rsidP="00E41318">
      <w:r>
        <w:t xml:space="preserve">In </w:t>
      </w:r>
      <w:proofErr w:type="spellStart"/>
      <w:r>
        <w:t>addPhotosController</w:t>
      </w:r>
      <w:proofErr w:type="spellEnd"/>
      <w:r>
        <w:t xml:space="preserve">, </w:t>
      </w:r>
      <w:proofErr w:type="spellStart"/>
      <w:r w:rsidR="00531551">
        <w:t>topicId</w:t>
      </w:r>
      <w:proofErr w:type="spellEnd"/>
      <w:r w:rsidR="00531551">
        <w:t xml:space="preserve"> is extracted from routing parameters and the submit function is added to $scope. </w:t>
      </w:r>
    </w:p>
    <w:p w14:paraId="64CE8A1F" w14:textId="198E4E14" w:rsidR="00E41318" w:rsidRDefault="00531551" w:rsidP="00E41318">
      <w:r>
        <w:t>The addPhoto.html associates "</w:t>
      </w:r>
      <w:del w:id="245" w:author="Stephen Radachy" w:date="2015-11-04T13:53:00Z">
        <w:r w:rsidDel="00C24D1B">
          <w:delText>myFile</w:delText>
        </w:r>
      </w:del>
      <w:proofErr w:type="spellStart"/>
      <w:ins w:id="246" w:author="Stephen Radachy" w:date="2015-11-04T13:53:00Z">
        <w:r w:rsidR="00C24D1B">
          <w:t>uploadPhotos</w:t>
        </w:r>
      </w:ins>
      <w:proofErr w:type="spellEnd"/>
      <w:r>
        <w:t>" with the uploaded files using ng-model attribute in the input tag. Note that the input tag also uses the base-sixty-four-input directive from the angular-base64-upload. In the submit function, t</w:t>
      </w:r>
      <w:r w:rsidR="00E41318">
        <w:t>he object to store into the data store is constructed using the model specified by</w:t>
      </w:r>
      <w:r>
        <w:t xml:space="preserve"> ng-model in</w:t>
      </w:r>
      <w:r w:rsidR="00E41318">
        <w:t xml:space="preserve"> the view</w:t>
      </w:r>
      <w:r>
        <w:t>'s input tag</w:t>
      </w:r>
      <w:r w:rsidR="00E41318">
        <w:t>. The photos data store is opened and the photo object is inserted into the data store. Finally the web app is redirected to the view for the topic.</w:t>
      </w:r>
    </w:p>
    <w:p w14:paraId="6295AC0A" w14:textId="77777777" w:rsidR="008D5FD6" w:rsidRDefault="00E3138E" w:rsidP="00E3138E">
      <w:pPr>
        <w:pStyle w:val="Heading1"/>
      </w:pPr>
      <w:r>
        <w:t>Detail Code Description</w:t>
      </w:r>
      <w:r w:rsidR="008D5FD6">
        <w:t xml:space="preserve"> </w:t>
      </w:r>
    </w:p>
    <w:p w14:paraId="68350BEB" w14:textId="77777777" w:rsidR="00FB0ABA" w:rsidRDefault="00FB0ABA" w:rsidP="00FB0ABA">
      <w:pPr>
        <w:pStyle w:val="Heading2"/>
      </w:pPr>
      <w:r>
        <w:t xml:space="preserve">Recommended Development Process </w:t>
      </w:r>
    </w:p>
    <w:p w14:paraId="77E0E758" w14:textId="77354964" w:rsidR="00FB0ABA" w:rsidRPr="00FB0ABA" w:rsidRDefault="00FB0ABA" w:rsidP="00C95E5D">
      <w:r>
        <w:t>Code description above was intended to introduce the features and required to add offline capability to the app. The above code description is not the process that a developer would actually use to implement the offline features. Below Stephen outlines the process that he would use to implement offline.</w:t>
      </w:r>
    </w:p>
    <w:p w14:paraId="56173706" w14:textId="4EDFEC71" w:rsidR="00FB0ABA" w:rsidRPr="002977A4" w:rsidRDefault="00FB0ABA" w:rsidP="00FB0ABA">
      <w:r>
        <w:t>Tips: use Google Chrome in Incognito mode –</w:t>
      </w:r>
      <w:del w:id="247" w:author="Stephen Radachy" w:date="2015-11-11T14:43:00Z">
        <w:r w:rsidDel="00241022">
          <w:delText xml:space="preserve"> </w:delText>
        </w:r>
      </w:del>
      <w:ins w:id="248" w:author="Stephen Radachy" w:date="2015-11-11T14:43:00Z">
        <w:r w:rsidR="00241022">
          <w:t xml:space="preserve"> </w:t>
        </w:r>
      </w:ins>
      <w:del w:id="249" w:author="Stephen Radachy" w:date="2015-11-11T14:43:00Z">
        <w:r w:rsidDel="00241022">
          <w:delText>it’s great for looking at caching errors and viewing the indexedDB stores.</w:delText>
        </w:r>
      </w:del>
      <w:ins w:id="250" w:author="Stephen Radachy" w:date="2015-11-11T14:42:00Z">
        <w:r w:rsidR="00241022">
          <w:t xml:space="preserve">it enables you to easily </w:t>
        </w:r>
      </w:ins>
      <w:ins w:id="251" w:author="Stephen Radachy" w:date="2015-11-11T14:43:00Z">
        <w:r w:rsidR="007C7A72">
          <w:t>debug</w:t>
        </w:r>
      </w:ins>
      <w:ins w:id="252" w:author="Stephen Radachy" w:date="2015-11-11T14:42:00Z">
        <w:r w:rsidR="00241022">
          <w:t xml:space="preserve"> the </w:t>
        </w:r>
      </w:ins>
      <w:ins w:id="253" w:author="Stephen Radachy" w:date="2015-11-11T14:43:00Z">
        <w:r w:rsidR="007C7A72">
          <w:t xml:space="preserve">HTML5 Cache and </w:t>
        </w:r>
        <w:proofErr w:type="spellStart"/>
        <w:r w:rsidR="007C7A72">
          <w:t>IndexedDB</w:t>
        </w:r>
      </w:ins>
      <w:proofErr w:type="spellEnd"/>
    </w:p>
    <w:p w14:paraId="53A6B64C" w14:textId="69E81E0A" w:rsidR="00FB0ABA" w:rsidRDefault="00FB0ABA" w:rsidP="00FB0ABA">
      <w:pPr>
        <w:widowControl w:val="0"/>
        <w:numPr>
          <w:ilvl w:val="0"/>
          <w:numId w:val="2"/>
        </w:numPr>
        <w:tabs>
          <w:tab w:val="left" w:pos="425"/>
        </w:tabs>
        <w:spacing w:after="0" w:line="360" w:lineRule="auto"/>
      </w:pPr>
      <w:r>
        <w:t>Assess each of the views</w:t>
      </w:r>
      <w:ins w:id="254" w:author="Robert Pastel" w:date="2015-11-11T15:06:00Z">
        <w:r w:rsidR="00E56C06">
          <w:t xml:space="preserve"> in grails-app folder</w:t>
        </w:r>
      </w:ins>
      <w:r>
        <w:t>. Specifically, pay attention to each of the views</w:t>
      </w:r>
      <w:ins w:id="255" w:author="Robert Pastel" w:date="2015-11-11T15:06:00Z">
        <w:r w:rsidR="00E56C06">
          <w:t>'</w:t>
        </w:r>
      </w:ins>
      <w:del w:id="256" w:author="Robert Pastel" w:date="2015-11-11T15:06:00Z">
        <w:r w:rsidDel="00E56C06">
          <w:delText>,</w:delText>
        </w:r>
      </w:del>
      <w:r>
        <w:t xml:space="preserve"> controller actions, and variables you will need to craft your offline application.</w:t>
      </w:r>
    </w:p>
    <w:p w14:paraId="3DAC68A3" w14:textId="6819C6FE" w:rsidR="00FB0ABA" w:rsidRDefault="00FB0ABA" w:rsidP="00FB0ABA">
      <w:pPr>
        <w:widowControl w:val="0"/>
        <w:numPr>
          <w:ilvl w:val="1"/>
          <w:numId w:val="2"/>
        </w:numPr>
        <w:tabs>
          <w:tab w:val="left" w:pos="840"/>
        </w:tabs>
        <w:spacing w:after="0" w:line="360" w:lineRule="auto"/>
      </w:pPr>
      <w:r>
        <w:t xml:space="preserve">In the case of topic for </w:t>
      </w:r>
      <w:del w:id="257" w:author="Stephen Radachy" w:date="2015-11-11T14:44:00Z">
        <w:r w:rsidDel="007C7A72">
          <w:delText>myPhotos</w:delText>
        </w:r>
      </w:del>
      <w:proofErr w:type="spellStart"/>
      <w:ins w:id="258" w:author="Stephen Radachy" w:date="2015-11-11T14:44:00Z">
        <w:r w:rsidR="007C7A72">
          <w:t>ngPhotos</w:t>
        </w:r>
      </w:ins>
      <w:proofErr w:type="spellEnd"/>
    </w:p>
    <w:p w14:paraId="1A3705B1" w14:textId="1F4D466B" w:rsidR="00FB0ABA" w:rsidRDefault="00FB0ABA" w:rsidP="00FB0ABA">
      <w:pPr>
        <w:widowControl w:val="0"/>
        <w:numPr>
          <w:ilvl w:val="2"/>
          <w:numId w:val="2"/>
        </w:numPr>
        <w:tabs>
          <w:tab w:val="left" w:pos="1260"/>
        </w:tabs>
        <w:spacing w:after="0" w:line="360" w:lineRule="auto"/>
      </w:pPr>
      <w:proofErr w:type="spellStart"/>
      <w:r>
        <w:t>Create</w:t>
      </w:r>
      <w:ins w:id="259" w:author="Robert Pastel" w:date="2015-11-11T15:07:00Z">
        <w:r w:rsidR="00E56C06">
          <w:t>.gsp</w:t>
        </w:r>
        <w:proofErr w:type="spellEnd"/>
        <w:r w:rsidR="00E56C06">
          <w:t xml:space="preserve">, </w:t>
        </w:r>
      </w:ins>
      <w:del w:id="260" w:author="Robert Pastel" w:date="2015-11-11T15:07:00Z">
        <w:r w:rsidDel="00E56C06">
          <w:delText xml:space="preserve">, </w:delText>
        </w:r>
      </w:del>
      <w:proofErr w:type="spellStart"/>
      <w:r>
        <w:t>view</w:t>
      </w:r>
      <w:ins w:id="261" w:author="Robert Pastel" w:date="2015-11-11T15:07:00Z">
        <w:r w:rsidR="00E56C06">
          <w:t>.gsp</w:t>
        </w:r>
      </w:ins>
      <w:proofErr w:type="spellEnd"/>
      <w:r>
        <w:t xml:space="preserve">, </w:t>
      </w:r>
      <w:proofErr w:type="spellStart"/>
      <w:r>
        <w:t>addPhotos</w:t>
      </w:r>
      <w:ins w:id="262" w:author="Robert Pastel" w:date="2015-11-11T15:08:00Z">
        <w:r w:rsidR="00E56C06">
          <w:t>.gsp</w:t>
        </w:r>
      </w:ins>
      <w:proofErr w:type="spellEnd"/>
      <w:r>
        <w:t>,</w:t>
      </w:r>
      <w:ins w:id="263" w:author="Robert Pastel" w:date="2015-11-11T15:08:00Z">
        <w:r w:rsidR="00E56C06">
          <w:t xml:space="preserve"> and</w:t>
        </w:r>
      </w:ins>
      <w:r>
        <w:t xml:space="preserve"> </w:t>
      </w:r>
      <w:proofErr w:type="spellStart"/>
      <w:r>
        <w:t>edit</w:t>
      </w:r>
      <w:ins w:id="264" w:author="Robert Pastel" w:date="2015-11-11T15:08:00Z">
        <w:r w:rsidR="00E56C06">
          <w:t>.gsp</w:t>
        </w:r>
      </w:ins>
      <w:proofErr w:type="spellEnd"/>
      <w:r>
        <w:t xml:space="preserve"> were the important views</w:t>
      </w:r>
    </w:p>
    <w:p w14:paraId="4BE20DEC" w14:textId="77777777" w:rsidR="00FB0ABA" w:rsidRDefault="00FB0ABA" w:rsidP="00FB0ABA">
      <w:pPr>
        <w:widowControl w:val="0"/>
        <w:numPr>
          <w:ilvl w:val="2"/>
          <w:numId w:val="2"/>
        </w:numPr>
        <w:tabs>
          <w:tab w:val="left" w:pos="1260"/>
        </w:tabs>
        <w:spacing w:after="0" w:line="360" w:lineRule="auto"/>
      </w:pPr>
      <w:r>
        <w:t>Adding/editing/deleting topics + adding/deleting photos were the important actions</w:t>
      </w:r>
    </w:p>
    <w:p w14:paraId="3A3D0089" w14:textId="77777777" w:rsidR="00FB0ABA" w:rsidRDefault="00FB0ABA" w:rsidP="00FB0ABA">
      <w:pPr>
        <w:widowControl w:val="0"/>
        <w:numPr>
          <w:ilvl w:val="2"/>
          <w:numId w:val="2"/>
        </w:numPr>
        <w:tabs>
          <w:tab w:val="left" w:pos="1260"/>
        </w:tabs>
        <w:spacing w:after="0" w:line="360" w:lineRule="auto"/>
      </w:pPr>
      <w:proofErr w:type="spellStart"/>
      <w:r>
        <w:t>topicID</w:t>
      </w:r>
      <w:proofErr w:type="spellEnd"/>
      <w:r>
        <w:t xml:space="preserve"> and </w:t>
      </w:r>
      <w:proofErr w:type="spellStart"/>
      <w:r>
        <w:t>photoID</w:t>
      </w:r>
      <w:proofErr w:type="spellEnd"/>
      <w:r>
        <w:t xml:space="preserve"> are the important variables (also the photo data and </w:t>
      </w:r>
      <w:proofErr w:type="spellStart"/>
      <w:r>
        <w:t>topicname</w:t>
      </w:r>
      <w:proofErr w:type="spellEnd"/>
      <w:r>
        <w:t>)</w:t>
      </w:r>
    </w:p>
    <w:p w14:paraId="514A4D87" w14:textId="77777777" w:rsidR="00FB0ABA" w:rsidRDefault="00FB0ABA" w:rsidP="00FB0ABA">
      <w:pPr>
        <w:widowControl w:val="0"/>
        <w:numPr>
          <w:ilvl w:val="0"/>
          <w:numId w:val="2"/>
        </w:numPr>
        <w:tabs>
          <w:tab w:val="left" w:pos="425"/>
        </w:tabs>
        <w:spacing w:after="0" w:line="360" w:lineRule="auto"/>
      </w:pPr>
      <w:r>
        <w:t>For each of the views, create an Angular route, controller, and template</w:t>
      </w:r>
    </w:p>
    <w:p w14:paraId="2A8D1201" w14:textId="77777777" w:rsidR="00FB0ABA" w:rsidRDefault="00FB0ABA" w:rsidP="00FB0ABA">
      <w:pPr>
        <w:widowControl w:val="0"/>
        <w:numPr>
          <w:ilvl w:val="1"/>
          <w:numId w:val="2"/>
        </w:numPr>
        <w:tabs>
          <w:tab w:val="left" w:pos="840"/>
        </w:tabs>
        <w:spacing w:after="0" w:line="360" w:lineRule="auto"/>
        <w:rPr>
          <w:b/>
          <w:bCs/>
        </w:rPr>
      </w:pPr>
      <w:r>
        <w:rPr>
          <w:b/>
          <w:bCs/>
        </w:rPr>
        <w:t>NOTE all JS+CSS must be in the web-app folder for offline apps</w:t>
      </w:r>
    </w:p>
    <w:p w14:paraId="00F881AA" w14:textId="77777777" w:rsidR="00FB0ABA" w:rsidRDefault="00FB0ABA" w:rsidP="00FB0ABA">
      <w:pPr>
        <w:widowControl w:val="0"/>
        <w:numPr>
          <w:ilvl w:val="1"/>
          <w:numId w:val="2"/>
        </w:numPr>
        <w:tabs>
          <w:tab w:val="left" w:pos="840"/>
        </w:tabs>
        <w:spacing w:after="0" w:line="360" w:lineRule="auto"/>
        <w:rPr>
          <w:b/>
          <w:bCs/>
        </w:rPr>
      </w:pPr>
      <w:r>
        <w:t>Copy the important content over from the associated grails view into its’ respective template</w:t>
      </w:r>
    </w:p>
    <w:p w14:paraId="58930D4E" w14:textId="3C1BF38C" w:rsidR="00FB0ABA" w:rsidRDefault="00FB0ABA" w:rsidP="00FB0ABA">
      <w:pPr>
        <w:widowControl w:val="0"/>
        <w:numPr>
          <w:ilvl w:val="1"/>
          <w:numId w:val="2"/>
        </w:numPr>
        <w:tabs>
          <w:tab w:val="left" w:pos="840"/>
        </w:tabs>
        <w:spacing w:after="0" w:line="360" w:lineRule="auto"/>
        <w:rPr>
          <w:b/>
          <w:bCs/>
        </w:rPr>
      </w:pPr>
      <w:r>
        <w:lastRenderedPageBreak/>
        <w:t>Use expressions (</w:t>
      </w:r>
      <w:ins w:id="265" w:author="Robert Pastel" w:date="2015-11-11T15:09:00Z">
        <w:r w:rsidR="00E56C06">
          <w:t xml:space="preserve">e.g. </w:t>
        </w:r>
      </w:ins>
      <w:r>
        <w:t>{{</w:t>
      </w:r>
      <w:proofErr w:type="spellStart"/>
      <w:r>
        <w:t>topicID</w:t>
      </w:r>
      <w:proofErr w:type="spellEnd"/>
      <w:r>
        <w:t>}}</w:t>
      </w:r>
      <w:del w:id="266" w:author="Robert Pastel" w:date="2015-11-11T15:09:00Z">
        <w:r w:rsidDel="00E56C06">
          <w:delText xml:space="preserve"> -</w:delText>
        </w:r>
      </w:del>
      <w:r>
        <w:t xml:space="preserve"> </w:t>
      </w:r>
      <w:del w:id="267" w:author="Robert Pastel" w:date="2015-11-11T15:09:00Z">
        <w:r w:rsidDel="00E56C06">
          <w:delText>for example</w:delText>
        </w:r>
      </w:del>
      <w:r>
        <w:t xml:space="preserve">), $scope function calls using ng-click, and other Angular.JS constructs to convert it over; see </w:t>
      </w:r>
      <w:ins w:id="268" w:author="Robert Pastel" w:date="2015-11-11T15:10:00Z">
        <w:r w:rsidR="00E56C06">
          <w:t xml:space="preserve">the views in </w:t>
        </w:r>
      </w:ins>
      <w:r>
        <w:t>web-app/angular-views/</w:t>
      </w:r>
      <w:del w:id="269" w:author="Robert Pastel" w:date="2015-11-11T15:10:00Z">
        <w:r w:rsidDel="00E56C06">
          <w:delText>*</w:delText>
        </w:r>
      </w:del>
      <w:r>
        <w:t xml:space="preserve">. </w:t>
      </w:r>
      <w:ins w:id="270" w:author="Robert Pastel" w:date="2015-11-11T15:10:00Z">
        <w:r w:rsidR="00DD304A">
          <w:t xml:space="preserve">The variable </w:t>
        </w:r>
      </w:ins>
      <w:r>
        <w:t>$scope refers to the current controller</w:t>
      </w:r>
    </w:p>
    <w:p w14:paraId="1C724C2C" w14:textId="175B0D64" w:rsidR="00FB0ABA" w:rsidDel="00DD304A" w:rsidRDefault="00FB0ABA" w:rsidP="00FB0ABA">
      <w:pPr>
        <w:widowControl w:val="0"/>
        <w:numPr>
          <w:ilvl w:val="2"/>
          <w:numId w:val="2"/>
        </w:numPr>
        <w:tabs>
          <w:tab w:val="left" w:pos="1260"/>
        </w:tabs>
        <w:spacing w:after="0" w:line="360" w:lineRule="auto"/>
        <w:rPr>
          <w:del w:id="271" w:author="Robert Pastel" w:date="2015-11-11T15:10:00Z"/>
        </w:rPr>
      </w:pPr>
      <w:del w:id="272" w:author="Robert Pastel" w:date="2015-11-11T15:10:00Z">
        <w:r w:rsidDel="00DD304A">
          <w:delText>Be sure to attribute the specified controller using ng-controller</w:delText>
        </w:r>
      </w:del>
    </w:p>
    <w:p w14:paraId="67E0E2F6" w14:textId="2431A9D4" w:rsidR="00FB0ABA" w:rsidRDefault="00FB0ABA" w:rsidP="00FB0ABA">
      <w:pPr>
        <w:widowControl w:val="0"/>
        <w:numPr>
          <w:ilvl w:val="1"/>
          <w:numId w:val="2"/>
        </w:numPr>
        <w:tabs>
          <w:tab w:val="left" w:pos="840"/>
        </w:tabs>
        <w:spacing w:after="0" w:line="360" w:lineRule="auto"/>
      </w:pPr>
      <w:del w:id="273" w:author="Robert Pastel" w:date="2015-11-11T15:12:00Z">
        <w:r w:rsidDel="00DD304A">
          <w:delText>Include</w:delText>
        </w:r>
      </w:del>
      <w:ins w:id="274" w:author="Robert Pastel" w:date="2015-11-11T15:12:00Z">
        <w:r w:rsidR="00DD304A">
          <w:t>Using g-external tag include</w:t>
        </w:r>
      </w:ins>
      <w:r>
        <w:t xml:space="preserve"> all of the </w:t>
      </w:r>
      <w:proofErr w:type="spellStart"/>
      <w:r>
        <w:t>Angular</w:t>
      </w:r>
      <w:del w:id="275" w:author="Robert Pastel" w:date="2015-11-11T15:14:00Z">
        <w:r w:rsidDel="00DD304A">
          <w:delText>.</w:delText>
        </w:r>
      </w:del>
      <w:r>
        <w:t>JS</w:t>
      </w:r>
      <w:proofErr w:type="spellEnd"/>
      <w:r>
        <w:t xml:space="preserve"> source files within the layout</w:t>
      </w:r>
      <w:ins w:id="276" w:author="Robert Pastel" w:date="2015-11-11T15:11:00Z">
        <w:r w:rsidR="00DD304A">
          <w:t xml:space="preserve"> file</w:t>
        </w:r>
      </w:ins>
      <w:ins w:id="277" w:author="Robert Pastel" w:date="2015-11-11T15:13:00Z">
        <w:r w:rsidR="00DD304A">
          <w:t xml:space="preserve"> (</w:t>
        </w:r>
      </w:ins>
      <w:del w:id="278" w:author="Robert Pastel" w:date="2015-11-11T15:13:00Z">
        <w:r w:rsidDel="00DD304A">
          <w:delText xml:space="preserve">; </w:delText>
        </w:r>
      </w:del>
      <w:r>
        <w:t>grails-app/views/layouts/</w:t>
      </w:r>
      <w:proofErr w:type="spellStart"/>
      <w:r>
        <w:t>main.gsp</w:t>
      </w:r>
      <w:proofErr w:type="spellEnd"/>
      <w:ins w:id="279" w:author="Robert Pastel" w:date="2015-11-11T15:14:00Z">
        <w:r w:rsidR="00DD304A">
          <w:t xml:space="preserve">) </w:t>
        </w:r>
      </w:ins>
      <w:del w:id="280" w:author="Robert Pastel" w:date="2015-11-11T15:14:00Z">
        <w:r w:rsidDel="00DD304A">
          <w:delText xml:space="preserve"> </w:delText>
        </w:r>
      </w:del>
      <w:r>
        <w:t xml:space="preserve">and add the jQuery script within the </w:t>
      </w:r>
      <w:ins w:id="281" w:author="Robert Pastel" w:date="2015-11-11T15:14:00Z">
        <w:r w:rsidR="00DD304A">
          <w:t xml:space="preserve">layout </w:t>
        </w:r>
      </w:ins>
      <w:r>
        <w:t xml:space="preserve">file to disable all html elements with “grails” as a class </w:t>
      </w:r>
      <w:del w:id="282" w:author="Robert Pastel" w:date="2015-11-11T15:15:00Z">
        <w:r w:rsidDel="00DD304A">
          <w:delText xml:space="preserve">while </w:delText>
        </w:r>
      </w:del>
      <w:ins w:id="283" w:author="Robert Pastel" w:date="2015-11-11T15:15:00Z">
        <w:r w:rsidR="00DD304A">
          <w:t xml:space="preserve">when </w:t>
        </w:r>
      </w:ins>
      <w:r>
        <w:t xml:space="preserve">the application is offline. </w:t>
      </w:r>
      <w:ins w:id="284" w:author="Robert Pastel" w:date="2015-11-11T15:16:00Z">
        <w:r w:rsidR="00DD304A">
          <w:t>I</w:t>
        </w:r>
      </w:ins>
      <w:del w:id="285" w:author="Robert Pastel" w:date="2015-11-11T15:16:00Z">
        <w:r w:rsidDel="00DD304A">
          <w:delText>Lastly, i</w:delText>
        </w:r>
      </w:del>
      <w:r>
        <w:t xml:space="preserve">nclude your angular module into the GSP </w:t>
      </w:r>
      <w:ins w:id="286" w:author="Robert Pastel" w:date="2015-11-11T15:15:00Z">
        <w:r w:rsidR="00DD304A">
          <w:t xml:space="preserve">that </w:t>
        </w:r>
      </w:ins>
      <w:r>
        <w:t xml:space="preserve">you desire </w:t>
      </w:r>
      <w:del w:id="287" w:author="Robert Pastel" w:date="2015-11-11T15:15:00Z">
        <w:r w:rsidDel="00DD304A">
          <w:delText xml:space="preserve">everything </w:delText>
        </w:r>
      </w:del>
      <w:r>
        <w:t xml:space="preserve">to </w:t>
      </w:r>
      <w:del w:id="288" w:author="Robert Pastel" w:date="2015-11-11T15:16:00Z">
        <w:r w:rsidDel="00DD304A">
          <w:delText xml:space="preserve">be </w:delText>
        </w:r>
      </w:del>
      <w:r>
        <w:t xml:space="preserve">run </w:t>
      </w:r>
      <w:del w:id="289" w:author="Robert Pastel" w:date="2015-11-11T15:17:00Z">
        <w:r w:rsidDel="00DD304A">
          <w:delText>within</w:delText>
        </w:r>
      </w:del>
      <w:ins w:id="290" w:author="Robert Pastel" w:date="2015-11-11T15:17:00Z">
        <w:r w:rsidR="00DD304A">
          <w:t xml:space="preserve">your </w:t>
        </w:r>
      </w:ins>
      <w:proofErr w:type="spellStart"/>
      <w:ins w:id="291" w:author="Robert Pastel" w:date="2015-11-11T15:16:00Z">
        <w:r w:rsidR="00DD304A">
          <w:t>AngularJS</w:t>
        </w:r>
        <w:proofErr w:type="spellEnd"/>
        <w:r w:rsidR="00DD304A">
          <w:t xml:space="preserve"> app</w:t>
        </w:r>
      </w:ins>
      <w:ins w:id="292" w:author="Robert Pastel" w:date="2015-11-11T15:17:00Z">
        <w:r w:rsidR="00DD304A">
          <w:t xml:space="preserve">. Lastly, </w:t>
        </w:r>
      </w:ins>
      <w:del w:id="293" w:author="Robert Pastel" w:date="2015-11-11T15:17:00Z">
        <w:r w:rsidDel="00DD304A">
          <w:delText xml:space="preserve"> and </w:delText>
        </w:r>
      </w:del>
      <w:r>
        <w:t xml:space="preserve">add in </w:t>
      </w:r>
      <w:r>
        <w:rPr>
          <w:rFonts w:ascii="DejaVu Sans Mono" w:eastAsia="DejaVu Sans Mono" w:hAnsi="DejaVu Sans Mono" w:cs="DejaVu Sans Mono"/>
          <w:color w:val="000000"/>
          <w:shd w:val="clear" w:color="auto" w:fill="EFEFEF"/>
        </w:rPr>
        <w:t>&lt;</w:t>
      </w:r>
      <w:r>
        <w:rPr>
          <w:rFonts w:ascii="DejaVu Sans Mono" w:eastAsia="DejaVu Sans Mono" w:hAnsi="DejaVu Sans Mono" w:cs="DejaVu Sans Mono"/>
          <w:b/>
          <w:color w:val="000080"/>
          <w:shd w:val="clear" w:color="auto" w:fill="EFEFEF"/>
        </w:rPr>
        <w:t xml:space="preserve">div </w:t>
      </w:r>
      <w:r>
        <w:rPr>
          <w:rFonts w:ascii="DejaVu Sans Mono" w:eastAsia="DejaVu Sans Mono" w:hAnsi="DejaVu Sans Mono" w:cs="DejaVu Sans Mono"/>
          <w:b/>
          <w:color w:val="0000FF"/>
          <w:shd w:val="clear" w:color="auto" w:fill="EFEFEF"/>
        </w:rPr>
        <w:t>ng-view</w:t>
      </w:r>
      <w:r>
        <w:rPr>
          <w:rFonts w:ascii="DejaVu Sans Mono" w:eastAsia="DejaVu Sans Mono" w:hAnsi="DejaVu Sans Mono" w:cs="DejaVu Sans Mono"/>
          <w:color w:val="000000"/>
          <w:shd w:val="clear" w:color="auto" w:fill="EFEFEF"/>
        </w:rPr>
        <w:t>&gt;&lt;/</w:t>
      </w:r>
      <w:r>
        <w:rPr>
          <w:rFonts w:ascii="DejaVu Sans Mono" w:eastAsia="DejaVu Sans Mono" w:hAnsi="DejaVu Sans Mono" w:cs="DejaVu Sans Mono"/>
          <w:b/>
          <w:color w:val="000080"/>
          <w:shd w:val="clear" w:color="auto" w:fill="EFEFEF"/>
        </w:rPr>
        <w:t>div</w:t>
      </w:r>
      <w:r>
        <w:rPr>
          <w:rFonts w:ascii="DejaVu Sans Mono" w:eastAsia="DejaVu Sans Mono" w:hAnsi="DejaVu Sans Mono" w:cs="DejaVu Sans Mono"/>
          <w:color w:val="000000"/>
          <w:shd w:val="clear" w:color="auto" w:fill="EFEFEF"/>
        </w:rPr>
        <w:t xml:space="preserve">&gt; </w:t>
      </w:r>
      <w:r>
        <w:t xml:space="preserve"> where you want the angular content to display. In this case, I went with topic/</w:t>
      </w:r>
      <w:proofErr w:type="spellStart"/>
      <w:r>
        <w:t>index.gsp</w:t>
      </w:r>
      <w:proofErr w:type="spellEnd"/>
      <w:r>
        <w:t xml:space="preserve">. </w:t>
      </w:r>
    </w:p>
    <w:p w14:paraId="396FF34D" w14:textId="204CEB0E" w:rsidR="00FB0ABA" w:rsidRDefault="00FB0ABA" w:rsidP="00FB0ABA">
      <w:pPr>
        <w:widowControl w:val="0"/>
        <w:numPr>
          <w:ilvl w:val="1"/>
          <w:numId w:val="2"/>
        </w:numPr>
        <w:tabs>
          <w:tab w:val="left" w:pos="840"/>
        </w:tabs>
        <w:spacing w:after="0" w:line="360" w:lineRule="auto"/>
      </w:pPr>
      <w:r>
        <w:t>You should now be able to manipulate the rout</w:t>
      </w:r>
      <w:ins w:id="294" w:author="Robert Pastel" w:date="2015-11-11T15:17:00Z">
        <w:r w:rsidR="00DD304A">
          <w:t>ing</w:t>
        </w:r>
      </w:ins>
      <w:del w:id="295" w:author="Robert Pastel" w:date="2015-11-11T15:17:00Z">
        <w:r w:rsidDel="00DD304A">
          <w:delText>e</w:delText>
        </w:r>
      </w:del>
      <w:r>
        <w:t xml:space="preserve"> portion of the </w:t>
      </w:r>
      <w:proofErr w:type="spellStart"/>
      <w:r>
        <w:t>url</w:t>
      </w:r>
      <w:proofErr w:type="spellEnd"/>
      <w:r>
        <w:t xml:space="preserve"> to see everything properly</w:t>
      </w:r>
    </w:p>
    <w:p w14:paraId="16D59516" w14:textId="77777777" w:rsidR="00FB0ABA" w:rsidRDefault="00FB0ABA" w:rsidP="00FB0ABA">
      <w:pPr>
        <w:widowControl w:val="0"/>
        <w:numPr>
          <w:ilvl w:val="0"/>
          <w:numId w:val="2"/>
        </w:numPr>
        <w:tabs>
          <w:tab w:val="left" w:pos="425"/>
        </w:tabs>
        <w:spacing w:after="0" w:line="360" w:lineRule="auto"/>
      </w:pPr>
      <w:r>
        <w:t xml:space="preserve">Implement each of the controllers using </w:t>
      </w:r>
      <w:proofErr w:type="spellStart"/>
      <w:r>
        <w:t>indexedDB</w:t>
      </w:r>
      <w:proofErr w:type="spellEnd"/>
      <w:r>
        <w:t xml:space="preserve"> as the model for our offline portion.</w:t>
      </w:r>
    </w:p>
    <w:p w14:paraId="1AC524BE" w14:textId="77777777" w:rsidR="00FB0ABA" w:rsidRDefault="001E0E7D" w:rsidP="00FB0ABA">
      <w:pPr>
        <w:widowControl w:val="0"/>
        <w:numPr>
          <w:ilvl w:val="1"/>
          <w:numId w:val="2"/>
        </w:numPr>
        <w:tabs>
          <w:tab w:val="left" w:pos="840"/>
        </w:tabs>
        <w:spacing w:after="0" w:line="360" w:lineRule="auto"/>
      </w:pPr>
      <w:hyperlink r:id="rId12" w:history="1">
        <w:r w:rsidR="00FB0ABA">
          <w:rPr>
            <w:rStyle w:val="Hyperlink"/>
          </w:rPr>
          <w:t>https://github.com/bramski/angular-indexedDB</w:t>
        </w:r>
      </w:hyperlink>
    </w:p>
    <w:p w14:paraId="181F45E6" w14:textId="77777777" w:rsidR="00FB0ABA" w:rsidRDefault="00FB0ABA" w:rsidP="00FB0ABA">
      <w:pPr>
        <w:widowControl w:val="0"/>
        <w:numPr>
          <w:ilvl w:val="1"/>
          <w:numId w:val="2"/>
        </w:numPr>
        <w:tabs>
          <w:tab w:val="left" w:pos="840"/>
        </w:tabs>
        <w:spacing w:after="0" w:line="360" w:lineRule="auto"/>
      </w:pPr>
      <w:r>
        <w:t xml:space="preserve">Be sure to do dependency injection correctly, or Angular will complain like crazy in the </w:t>
      </w:r>
      <w:proofErr w:type="spellStart"/>
      <w:r>
        <w:t>javascript</w:t>
      </w:r>
      <w:proofErr w:type="spellEnd"/>
      <w:r>
        <w:t xml:space="preserve"> console - don’t worry!</w:t>
      </w:r>
    </w:p>
    <w:p w14:paraId="02C936DD" w14:textId="77777777" w:rsidR="00FB0ABA" w:rsidRDefault="00FB0ABA" w:rsidP="00FB0ABA">
      <w:pPr>
        <w:widowControl w:val="0"/>
        <w:numPr>
          <w:ilvl w:val="1"/>
          <w:numId w:val="2"/>
        </w:numPr>
        <w:tabs>
          <w:tab w:val="left" w:pos="840"/>
        </w:tabs>
        <w:spacing w:after="0" w:line="360" w:lineRule="auto"/>
      </w:pPr>
      <w:r>
        <w:t>At this point, you should now be able to properly use your application without any need from Grails for the backend!</w:t>
      </w:r>
    </w:p>
    <w:p w14:paraId="7C4A7980" w14:textId="77777777" w:rsidR="00FB0ABA" w:rsidRDefault="00FB0ABA" w:rsidP="00FB0ABA">
      <w:pPr>
        <w:widowControl w:val="0"/>
        <w:numPr>
          <w:ilvl w:val="0"/>
          <w:numId w:val="2"/>
        </w:numPr>
        <w:tabs>
          <w:tab w:val="left" w:pos="425"/>
        </w:tabs>
        <w:spacing w:after="0" w:line="360" w:lineRule="auto"/>
      </w:pPr>
      <w:r>
        <w:t>Finish the offline implementation using the app cache</w:t>
      </w:r>
    </w:p>
    <w:p w14:paraId="50240CB3" w14:textId="77777777" w:rsidR="00FB0ABA" w:rsidRDefault="00FB0ABA" w:rsidP="00FB0ABA">
      <w:pPr>
        <w:widowControl w:val="0"/>
        <w:numPr>
          <w:ilvl w:val="1"/>
          <w:numId w:val="2"/>
        </w:numPr>
        <w:tabs>
          <w:tab w:val="left" w:pos="840"/>
        </w:tabs>
        <w:spacing w:after="0" w:line="360" w:lineRule="auto"/>
      </w:pPr>
      <w:r>
        <w:rPr>
          <w:rFonts w:ascii="宋体" w:eastAsia="宋体" w:hAnsi="宋体" w:cs="宋体"/>
          <w:lang w:eastAsia="zh-CN"/>
        </w:rPr>
        <w:t xml:space="preserve">Create the </w:t>
      </w:r>
      <w:proofErr w:type="spellStart"/>
      <w:r>
        <w:rPr>
          <w:rFonts w:ascii="宋体" w:eastAsia="宋体" w:hAnsi="宋体" w:cs="宋体"/>
          <w:lang w:eastAsia="zh-CN"/>
        </w:rPr>
        <w:t>appcache</w:t>
      </w:r>
      <w:proofErr w:type="spellEnd"/>
      <w:r>
        <w:rPr>
          <w:rFonts w:ascii="宋体" w:eastAsia="宋体" w:hAnsi="宋体" w:cs="宋体"/>
          <w:lang w:eastAsia="zh-CN"/>
        </w:rPr>
        <w:t xml:space="preserve"> manifest file. For this project, the </w:t>
      </w:r>
      <w:proofErr w:type="spellStart"/>
      <w:r>
        <w:rPr>
          <w:rFonts w:ascii="宋体" w:eastAsia="宋体" w:hAnsi="宋体" w:cs="宋体"/>
          <w:lang w:eastAsia="zh-CN"/>
        </w:rPr>
        <w:t>appcache</w:t>
      </w:r>
      <w:proofErr w:type="spellEnd"/>
      <w:r>
        <w:rPr>
          <w:rFonts w:ascii="宋体" w:eastAsia="宋体" w:hAnsi="宋体" w:cs="宋体"/>
          <w:lang w:eastAsia="zh-CN"/>
        </w:rPr>
        <w:t xml:space="preserve"> is associated with the /manifest route. You can view the </w:t>
      </w:r>
      <w:proofErr w:type="spellStart"/>
      <w:r>
        <w:rPr>
          <w:rFonts w:ascii="宋体" w:eastAsia="宋体" w:hAnsi="宋体" w:cs="宋体"/>
          <w:lang w:eastAsia="zh-CN"/>
        </w:rPr>
        <w:t>appcache</w:t>
      </w:r>
      <w:proofErr w:type="spellEnd"/>
      <w:r>
        <w:rPr>
          <w:rFonts w:ascii="宋体" w:eastAsia="宋体" w:hAnsi="宋体" w:cs="宋体"/>
          <w:lang w:eastAsia="zh-CN"/>
        </w:rPr>
        <w:t xml:space="preserve"> file for this project as a reference.</w:t>
      </w:r>
    </w:p>
    <w:p w14:paraId="120820D9" w14:textId="77777777" w:rsidR="00FB0ABA" w:rsidRDefault="00FB0ABA" w:rsidP="00FB0ABA">
      <w:pPr>
        <w:widowControl w:val="0"/>
        <w:numPr>
          <w:ilvl w:val="1"/>
          <w:numId w:val="2"/>
        </w:numPr>
        <w:tabs>
          <w:tab w:val="left" w:pos="840"/>
        </w:tabs>
        <w:spacing w:after="0" w:line="360" w:lineRule="auto"/>
      </w:pPr>
      <w:r>
        <w:t xml:space="preserve">For each static resource that you want to serve (your </w:t>
      </w:r>
      <w:proofErr w:type="spellStart"/>
      <w:r>
        <w:t>javascript</w:t>
      </w:r>
      <w:proofErr w:type="spellEnd"/>
      <w:r>
        <w:t xml:space="preserve"> and </w:t>
      </w:r>
      <w:proofErr w:type="spellStart"/>
      <w:r>
        <w:t>css</w:t>
      </w:r>
      <w:proofErr w:type="spellEnd"/>
      <w:r>
        <w:t xml:space="preserve"> files for example), add the </w:t>
      </w:r>
      <w:proofErr w:type="spellStart"/>
      <w:r>
        <w:t>url</w:t>
      </w:r>
      <w:proofErr w:type="spellEnd"/>
      <w:r>
        <w:t xml:space="preserve"> of that file into your </w:t>
      </w:r>
      <w:proofErr w:type="spellStart"/>
      <w:r>
        <w:t>appcache</w:t>
      </w:r>
      <w:proofErr w:type="spellEnd"/>
      <w:r>
        <w:t xml:space="preserve"> under the CACHE section. These files will be explicitly cached from now on.</w:t>
      </w:r>
    </w:p>
    <w:p w14:paraId="5CE0D4EF" w14:textId="02E890FF" w:rsidR="00FB0ABA" w:rsidRDefault="00FB0ABA" w:rsidP="00FB0ABA">
      <w:pPr>
        <w:widowControl w:val="0"/>
        <w:numPr>
          <w:ilvl w:val="1"/>
          <w:numId w:val="2"/>
        </w:numPr>
        <w:tabs>
          <w:tab w:val="left" w:pos="840"/>
        </w:tabs>
        <w:spacing w:after="0" w:line="360" w:lineRule="auto"/>
        <w:rPr>
          <w:ins w:id="296" w:author="Robert Pastel" w:date="2015-11-11T15:31:00Z"/>
        </w:rPr>
      </w:pPr>
      <w:r>
        <w:t xml:space="preserve">For each online route that you will have an offline component for, add a fallback route in the </w:t>
      </w:r>
      <w:proofErr w:type="spellStart"/>
      <w:r>
        <w:t>appcache</w:t>
      </w:r>
      <w:proofErr w:type="spellEnd"/>
      <w:r>
        <w:t xml:space="preserve">. For example, for the </w:t>
      </w:r>
      <w:del w:id="297" w:author="Stephen Radachy" w:date="2015-11-11T14:44:00Z">
        <w:r w:rsidDel="007C7A72">
          <w:delText>/myphotos</w:delText>
        </w:r>
      </w:del>
      <w:ins w:id="298" w:author="Stephen Radachy" w:date="2015-11-11T14:44:00Z">
        <w:r w:rsidR="007C7A72">
          <w:t>/topic</w:t>
        </w:r>
      </w:ins>
      <w:r>
        <w:t>/create route in this example application, we add</w:t>
      </w:r>
    </w:p>
    <w:p w14:paraId="5CE930A7" w14:textId="77777777" w:rsidR="000E4B88" w:rsidRDefault="000E4B88">
      <w:pPr>
        <w:widowControl w:val="0"/>
        <w:tabs>
          <w:tab w:val="left" w:pos="840"/>
        </w:tabs>
        <w:spacing w:after="0" w:line="360" w:lineRule="auto"/>
        <w:ind w:left="840"/>
        <w:pPrChange w:id="299" w:author="Robert Pastel" w:date="2015-11-11T15:31:00Z">
          <w:pPr>
            <w:widowControl w:val="0"/>
            <w:numPr>
              <w:ilvl w:val="1"/>
              <w:numId w:val="2"/>
            </w:numPr>
            <w:tabs>
              <w:tab w:val="left" w:pos="840"/>
            </w:tabs>
            <w:spacing w:after="0" w:line="360" w:lineRule="auto"/>
            <w:ind w:left="840" w:hanging="420"/>
          </w:pPr>
        </w:pPrChange>
      </w:pPr>
    </w:p>
    <w:p w14:paraId="3855C631" w14:textId="77777777" w:rsidR="00FB0ABA" w:rsidRDefault="00FB0ABA">
      <w:pPr>
        <w:pStyle w:val="HTMLPreformatted"/>
        <w:shd w:val="clear" w:color="auto" w:fill="FFFFFF"/>
        <w:ind w:left="1440"/>
        <w:rPr>
          <w:rFonts w:ascii="DejaVu Sans Mono" w:eastAsia="DejaVu Sans Mono" w:hAnsi="DejaVu Sans Mono" w:cs="DejaVu Sans Mono" w:hint="default"/>
          <w:color w:val="000000"/>
          <w:sz w:val="18"/>
          <w:szCs w:val="18"/>
        </w:rPr>
        <w:pPrChange w:id="300" w:author="Robert Pastel" w:date="2015-11-11T15:31:00Z">
          <w:pPr>
            <w:pStyle w:val="HTMLPreformatted"/>
            <w:shd w:val="clear" w:color="auto" w:fill="FFFFFF"/>
          </w:pPr>
        </w:pPrChange>
      </w:pPr>
      <w:r>
        <w:rPr>
          <w:rFonts w:hint="default"/>
          <w:sz w:val="22"/>
          <w:szCs w:val="22"/>
        </w:rPr>
        <w:t>FALLBACK:</w:t>
      </w:r>
      <w:r>
        <w:rPr>
          <w:rFonts w:hint="default"/>
          <w:sz w:val="22"/>
          <w:szCs w:val="22"/>
        </w:rPr>
        <w:br/>
      </w:r>
      <w:r>
        <w:rPr>
          <w:rFonts w:ascii="DejaVu Sans Mono" w:eastAsia="DejaVu Sans Mono" w:hAnsi="DejaVu Sans Mono" w:cs="DejaVu Sans Mono" w:hint="default"/>
          <w:b/>
          <w:color w:val="000080"/>
          <w:sz w:val="18"/>
          <w:szCs w:val="18"/>
          <w:shd w:val="clear" w:color="auto" w:fill="FFFFFF"/>
        </w:rPr>
        <w:t>${</w:t>
      </w:r>
      <w:proofErr w:type="spellStart"/>
      <w:r>
        <w:rPr>
          <w:rFonts w:ascii="DejaVu Sans Mono" w:eastAsia="DejaVu Sans Mono" w:hAnsi="DejaVu Sans Mono" w:cs="DejaVu Sans Mono" w:hint="default"/>
          <w:color w:val="000000"/>
          <w:sz w:val="18"/>
          <w:szCs w:val="18"/>
          <w:shd w:val="clear" w:color="auto" w:fill="F7FAFF"/>
        </w:rPr>
        <w:t>request.contextPath</w:t>
      </w:r>
      <w:proofErr w:type="spellEnd"/>
      <w:r>
        <w:rPr>
          <w:rFonts w:ascii="DejaVu Sans Mono" w:eastAsia="DejaVu Sans Mono" w:hAnsi="DejaVu Sans Mono" w:cs="DejaVu Sans Mono" w:hint="default"/>
          <w:b/>
          <w:color w:val="00008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t>/</w:t>
      </w:r>
      <w:proofErr w:type="spellStart"/>
      <w:r>
        <w:rPr>
          <w:rFonts w:ascii="DejaVu Sans Mono" w:eastAsia="DejaVu Sans Mono" w:hAnsi="DejaVu Sans Mono" w:cs="DejaVu Sans Mono" w:hint="default"/>
          <w:color w:val="000000"/>
          <w:sz w:val="18"/>
          <w:szCs w:val="18"/>
          <w:shd w:val="clear" w:color="auto" w:fill="FFFFFF"/>
        </w:rPr>
        <w:t>js</w:t>
      </w:r>
      <w:proofErr w:type="spellEnd"/>
      <w:r>
        <w:rPr>
          <w:rFonts w:ascii="DejaVu Sans Mono" w:eastAsia="DejaVu Sans Mono" w:hAnsi="DejaVu Sans Mono" w:cs="DejaVu Sans Mono" w:hint="default"/>
          <w:color w:val="000000"/>
          <w:sz w:val="18"/>
          <w:szCs w:val="18"/>
          <w:shd w:val="clear" w:color="auto" w:fill="FFFFFF"/>
        </w:rPr>
        <w:t xml:space="preserve">/online.js </w:t>
      </w:r>
      <w:r>
        <w:rPr>
          <w:rFonts w:ascii="DejaVu Sans Mono" w:eastAsia="DejaVu Sans Mono" w:hAnsi="DejaVu Sans Mono" w:cs="DejaVu Sans Mono" w:hint="default"/>
          <w:b/>
          <w:color w:val="000080"/>
          <w:sz w:val="18"/>
          <w:szCs w:val="18"/>
          <w:shd w:val="clear" w:color="auto" w:fill="FFFFFF"/>
        </w:rPr>
        <w:t>${</w:t>
      </w:r>
      <w:proofErr w:type="spellStart"/>
      <w:r>
        <w:rPr>
          <w:rFonts w:ascii="DejaVu Sans Mono" w:eastAsia="DejaVu Sans Mono" w:hAnsi="DejaVu Sans Mono" w:cs="DejaVu Sans Mono" w:hint="default"/>
          <w:color w:val="000000"/>
          <w:sz w:val="18"/>
          <w:szCs w:val="18"/>
          <w:shd w:val="clear" w:color="auto" w:fill="F7FAFF"/>
        </w:rPr>
        <w:t>request.contextPath</w:t>
      </w:r>
      <w:proofErr w:type="spellEnd"/>
      <w:r>
        <w:rPr>
          <w:rFonts w:ascii="DejaVu Sans Mono" w:eastAsia="DejaVu Sans Mono" w:hAnsi="DejaVu Sans Mono" w:cs="DejaVu Sans Mono" w:hint="default"/>
          <w:b/>
          <w:color w:val="000080"/>
          <w:sz w:val="18"/>
          <w:szCs w:val="18"/>
          <w:shd w:val="clear" w:color="auto" w:fill="FFFFFF"/>
        </w:rPr>
        <w:t>}</w:t>
      </w:r>
      <w:r>
        <w:rPr>
          <w:rFonts w:ascii="DejaVu Sans Mono" w:eastAsia="DejaVu Sans Mono" w:hAnsi="DejaVu Sans Mono" w:cs="DejaVu Sans Mono" w:hint="default"/>
          <w:color w:val="000000"/>
          <w:sz w:val="18"/>
          <w:szCs w:val="18"/>
          <w:shd w:val="clear" w:color="auto" w:fill="FFFFFF"/>
        </w:rPr>
        <w:t>/</w:t>
      </w:r>
      <w:proofErr w:type="spellStart"/>
      <w:r>
        <w:rPr>
          <w:rFonts w:ascii="DejaVu Sans Mono" w:eastAsia="DejaVu Sans Mono" w:hAnsi="DejaVu Sans Mono" w:cs="DejaVu Sans Mono" w:hint="default"/>
          <w:color w:val="000000"/>
          <w:sz w:val="18"/>
          <w:szCs w:val="18"/>
          <w:shd w:val="clear" w:color="auto" w:fill="FFFFFF"/>
        </w:rPr>
        <w:t>js</w:t>
      </w:r>
      <w:proofErr w:type="spellEnd"/>
      <w:r>
        <w:rPr>
          <w:rFonts w:ascii="DejaVu Sans Mono" w:eastAsia="DejaVu Sans Mono" w:hAnsi="DejaVu Sans Mono" w:cs="DejaVu Sans Mono" w:hint="default"/>
          <w:color w:val="000000"/>
          <w:sz w:val="18"/>
          <w:szCs w:val="18"/>
          <w:shd w:val="clear" w:color="auto" w:fill="FFFFFF"/>
        </w:rPr>
        <w:t>/offline.js</w:t>
      </w:r>
    </w:p>
    <w:p w14:paraId="4DA118D2" w14:textId="77777777" w:rsidR="00FB0ABA" w:rsidRDefault="00FB0ABA" w:rsidP="00FB0ABA">
      <w:pPr>
        <w:spacing w:line="360" w:lineRule="auto"/>
        <w:ind w:left="840" w:firstLine="420"/>
      </w:pPr>
    </w:p>
    <w:p w14:paraId="38421405" w14:textId="77777777" w:rsidR="00FB0ABA" w:rsidRDefault="00FB0ABA">
      <w:pPr>
        <w:widowControl w:val="0"/>
        <w:tabs>
          <w:tab w:val="left" w:pos="1260"/>
        </w:tabs>
        <w:spacing w:after="0" w:line="360" w:lineRule="auto"/>
        <w:ind w:left="720"/>
        <w:rPr>
          <w:b/>
          <w:bCs/>
        </w:rPr>
        <w:pPrChange w:id="301" w:author="Robert Pastel" w:date="2015-11-11T15:31:00Z">
          <w:pPr>
            <w:widowControl w:val="0"/>
            <w:numPr>
              <w:ilvl w:val="2"/>
              <w:numId w:val="2"/>
            </w:numPr>
            <w:tabs>
              <w:tab w:val="left" w:pos="1260"/>
            </w:tabs>
            <w:spacing w:after="0" w:line="360" w:lineRule="auto"/>
            <w:ind w:left="1260" w:hanging="420"/>
          </w:pPr>
        </w:pPrChange>
      </w:pPr>
      <w:r>
        <w:rPr>
          <w:b/>
          <w:bCs/>
        </w:rPr>
        <w:t>NOTE - use ${</w:t>
      </w:r>
      <w:proofErr w:type="spellStart"/>
      <w:r>
        <w:rPr>
          <w:b/>
          <w:bCs/>
        </w:rPr>
        <w:t>request.contextPath</w:t>
      </w:r>
      <w:proofErr w:type="spellEnd"/>
      <w:r>
        <w:rPr>
          <w:b/>
          <w:bCs/>
        </w:rPr>
        <w:t>} for all components!</w:t>
      </w:r>
    </w:p>
    <w:p w14:paraId="5A06D496" w14:textId="77777777" w:rsidR="00FB0ABA" w:rsidRPr="00DD304A" w:rsidRDefault="00FB0ABA" w:rsidP="00FB0ABA">
      <w:pPr>
        <w:widowControl w:val="0"/>
        <w:numPr>
          <w:ilvl w:val="1"/>
          <w:numId w:val="2"/>
        </w:numPr>
        <w:tabs>
          <w:tab w:val="left" w:pos="840"/>
        </w:tabs>
        <w:spacing w:after="0" w:line="360" w:lineRule="auto"/>
        <w:rPr>
          <w:ins w:id="302" w:author="Robert Pastel" w:date="2015-11-11T15:19:00Z"/>
          <w:b/>
          <w:bCs/>
          <w:rPrChange w:id="303" w:author="Robert Pastel" w:date="2015-11-11T15:19:00Z">
            <w:rPr>
              <w:ins w:id="304" w:author="Robert Pastel" w:date="2015-11-11T15:19:00Z"/>
            </w:rPr>
          </w:rPrChange>
        </w:rPr>
      </w:pPr>
      <w:r>
        <w:t xml:space="preserve">For everything else, it's OK to serve from the network, so add the following to the bottom of your </w:t>
      </w:r>
      <w:proofErr w:type="spellStart"/>
      <w:r>
        <w:t>appcache</w:t>
      </w:r>
      <w:proofErr w:type="spellEnd"/>
      <w:r>
        <w:t xml:space="preserve"> manifest:</w:t>
      </w:r>
      <w:r>
        <w:br/>
      </w:r>
      <w:r>
        <w:lastRenderedPageBreak/>
        <w:t>NETWORK:</w:t>
      </w:r>
      <w:r>
        <w:br/>
        <w:t>*</w:t>
      </w:r>
    </w:p>
    <w:p w14:paraId="15C699D1" w14:textId="63CC4009" w:rsidR="00865AAA" w:rsidRPr="00865AAA" w:rsidRDefault="00865AAA">
      <w:pPr>
        <w:widowControl w:val="0"/>
        <w:numPr>
          <w:ilvl w:val="0"/>
          <w:numId w:val="2"/>
        </w:numPr>
        <w:tabs>
          <w:tab w:val="left" w:pos="840"/>
        </w:tabs>
        <w:spacing w:after="0" w:line="360" w:lineRule="auto"/>
        <w:rPr>
          <w:ins w:id="305" w:author="Robert Pastel" w:date="2015-11-11T15:22:00Z"/>
          <w:b/>
          <w:bCs/>
          <w:rPrChange w:id="306" w:author="Robert Pastel" w:date="2015-11-11T15:23:00Z">
            <w:rPr>
              <w:ins w:id="307" w:author="Robert Pastel" w:date="2015-11-11T15:22:00Z"/>
            </w:rPr>
          </w:rPrChange>
        </w:rPr>
        <w:pPrChange w:id="308" w:author="Robert Pastel" w:date="2015-11-11T15:23:00Z">
          <w:pPr>
            <w:widowControl w:val="0"/>
            <w:numPr>
              <w:ilvl w:val="1"/>
              <w:numId w:val="2"/>
            </w:numPr>
            <w:tabs>
              <w:tab w:val="left" w:pos="840"/>
            </w:tabs>
            <w:spacing w:after="0" w:line="360" w:lineRule="auto"/>
            <w:ind w:left="840" w:hanging="420"/>
          </w:pPr>
        </w:pPrChange>
      </w:pPr>
      <w:proofErr w:type="spellStart"/>
      <w:ins w:id="309" w:author="Robert Pastel" w:date="2015-11-11T15:22:00Z">
        <w:r>
          <w:t>AngularJS</w:t>
        </w:r>
        <w:proofErr w:type="spellEnd"/>
        <w:r>
          <w:t xml:space="preserve"> </w:t>
        </w:r>
      </w:ins>
      <w:ins w:id="310" w:author="Robert Pastel" w:date="2015-11-11T15:20:00Z">
        <w:r w:rsidR="00DD304A">
          <w:t>Online</w:t>
        </w:r>
      </w:ins>
      <w:ins w:id="311" w:author="Robert Pastel" w:date="2015-11-11T15:22:00Z">
        <w:r>
          <w:t>/Offline content toggling</w:t>
        </w:r>
      </w:ins>
    </w:p>
    <w:p w14:paraId="476CE582" w14:textId="4BE3AE38" w:rsidR="00865AAA" w:rsidRPr="00865AAA" w:rsidRDefault="00865AAA">
      <w:pPr>
        <w:widowControl w:val="0"/>
        <w:numPr>
          <w:ilvl w:val="1"/>
          <w:numId w:val="2"/>
        </w:numPr>
        <w:spacing w:after="0" w:line="360" w:lineRule="auto"/>
        <w:rPr>
          <w:bCs/>
          <w:rPrChange w:id="312" w:author="Robert Pastel" w:date="2015-11-11T15:25:00Z">
            <w:rPr>
              <w:b/>
              <w:bCs/>
            </w:rPr>
          </w:rPrChange>
        </w:rPr>
        <w:pPrChange w:id="313" w:author="Robert Pastel" w:date="2015-11-11T15:23:00Z">
          <w:pPr>
            <w:widowControl w:val="0"/>
            <w:numPr>
              <w:ilvl w:val="1"/>
              <w:numId w:val="2"/>
            </w:numPr>
            <w:tabs>
              <w:tab w:val="left" w:pos="840"/>
            </w:tabs>
            <w:spacing w:after="0" w:line="360" w:lineRule="auto"/>
            <w:ind w:left="840" w:hanging="420"/>
          </w:pPr>
        </w:pPrChange>
      </w:pPr>
      <w:ins w:id="314" w:author="Robert Pastel" w:date="2015-11-11T15:23:00Z">
        <w:r w:rsidRPr="00865AAA">
          <w:rPr>
            <w:bCs/>
            <w:rPrChange w:id="315" w:author="Robert Pastel" w:date="2015-11-11T15:25:00Z">
              <w:rPr>
                <w:b/>
                <w:bCs/>
              </w:rPr>
            </w:rPrChange>
          </w:rPr>
          <w:t>To complete the offline</w:t>
        </w:r>
      </w:ins>
      <w:ins w:id="316" w:author="Robert Pastel" w:date="2015-11-11T15:25:00Z">
        <w:r>
          <w:rPr>
            <w:bCs/>
          </w:rPr>
          <w:t>/online</w:t>
        </w:r>
      </w:ins>
      <w:ins w:id="317" w:author="Robert Pastel" w:date="2015-11-11T15:23:00Z">
        <w:r w:rsidRPr="00865AAA">
          <w:rPr>
            <w:bCs/>
            <w:rPrChange w:id="318" w:author="Robert Pastel" w:date="2015-11-11T15:25:00Z">
              <w:rPr>
                <w:b/>
                <w:bCs/>
              </w:rPr>
            </w:rPrChange>
          </w:rPr>
          <w:t xml:space="preserve"> functionality, you</w:t>
        </w:r>
        <w:r w:rsidRPr="00865AAA">
          <w:rPr>
            <w:bCs/>
          </w:rPr>
          <w:t xml:space="preserve"> should use </w:t>
        </w:r>
      </w:ins>
      <w:ins w:id="319" w:author="Robert Pastel" w:date="2015-11-11T15:26:00Z">
        <w:r>
          <w:rPr>
            <w:bCs/>
          </w:rPr>
          <w:t xml:space="preserve">the ng-show and ng-hide attributes with </w:t>
        </w:r>
      </w:ins>
      <w:ins w:id="320" w:author="Robert Pastel" w:date="2015-11-11T15:23:00Z">
        <w:r>
          <w:rPr>
            <w:bCs/>
          </w:rPr>
          <w:t>Angular templates</w:t>
        </w:r>
        <w:r w:rsidRPr="00865AAA">
          <w:rPr>
            <w:bCs/>
          </w:rPr>
          <w:t xml:space="preserve"> and the </w:t>
        </w:r>
      </w:ins>
      <w:ins w:id="321" w:author="Robert Pastel" w:date="2015-11-11T15:27:00Z">
        <w:r>
          <w:rPr>
            <w:bCs/>
          </w:rPr>
          <w:t>"</w:t>
        </w:r>
      </w:ins>
      <w:ins w:id="322" w:author="Robert Pastel" w:date="2015-11-11T15:23:00Z">
        <w:r w:rsidRPr="00865AAA">
          <w:rPr>
            <w:bCs/>
          </w:rPr>
          <w:t>online</w:t>
        </w:r>
      </w:ins>
      <w:ins w:id="323" w:author="Robert Pastel" w:date="2015-11-11T15:27:00Z">
        <w:r>
          <w:rPr>
            <w:bCs/>
          </w:rPr>
          <w:t>"</w:t>
        </w:r>
      </w:ins>
      <w:ins w:id="324" w:author="Robert Pastel" w:date="2015-11-11T15:23:00Z">
        <w:r w:rsidRPr="00865AAA">
          <w:rPr>
            <w:bCs/>
          </w:rPr>
          <w:t xml:space="preserve"> </w:t>
        </w:r>
      </w:ins>
      <w:ins w:id="325" w:author="Robert Pastel" w:date="2015-11-11T15:26:00Z">
        <w:r>
          <w:rPr>
            <w:bCs/>
          </w:rPr>
          <w:t>variable</w:t>
        </w:r>
      </w:ins>
      <w:ins w:id="326" w:author="Robert Pastel" w:date="2015-11-11T15:28:00Z">
        <w:r>
          <w:rPr>
            <w:bCs/>
          </w:rPr>
          <w:t xml:space="preserve"> (use </w:t>
        </w:r>
        <w:r>
          <w:rPr>
            <w:rFonts w:ascii="DejaVu Sans Mono" w:eastAsia="DejaVu Sans Mono" w:hAnsi="DejaVu Sans Mono" w:cs="DejaVu Sans Mono"/>
            <w:color w:val="000000"/>
            <w:sz w:val="18"/>
            <w:szCs w:val="18"/>
            <w:shd w:val="clear" w:color="auto" w:fill="FFFFFF"/>
          </w:rPr>
          <w:t>$</w:t>
        </w:r>
        <w:proofErr w:type="spellStart"/>
        <w:r>
          <w:rPr>
            <w:rFonts w:ascii="DejaVu Sans Mono" w:eastAsia="DejaVu Sans Mono" w:hAnsi="DejaVu Sans Mono" w:cs="DejaVu Sans Mono"/>
            <w:color w:val="000000"/>
            <w:sz w:val="18"/>
            <w:szCs w:val="18"/>
            <w:shd w:val="clear" w:color="auto" w:fill="FFFFFF"/>
          </w:rPr>
          <w:t>rootScope.</w:t>
        </w:r>
        <w:r>
          <w:rPr>
            <w:rFonts w:ascii="DejaVu Sans Mono" w:eastAsia="DejaVu Sans Mono" w:hAnsi="DejaVu Sans Mono" w:cs="DejaVu Sans Mono"/>
            <w:b/>
            <w:color w:val="660E7A"/>
            <w:sz w:val="18"/>
            <w:szCs w:val="18"/>
            <w:shd w:val="clear" w:color="auto" w:fill="FFFFFF"/>
          </w:rPr>
          <w:t>isOnline</w:t>
        </w:r>
        <w:proofErr w:type="spellEnd"/>
        <w:r>
          <w:rPr>
            <w:rFonts w:ascii="DejaVu Sans Mono" w:eastAsia="DejaVu Sans Mono" w:hAnsi="DejaVu Sans Mono" w:cs="DejaVu Sans Mono"/>
            <w:b/>
            <w:color w:val="660E7A"/>
            <w:sz w:val="18"/>
            <w:szCs w:val="18"/>
            <w:shd w:val="clear" w:color="auto" w:fill="FFFFFF"/>
          </w:rPr>
          <w:t xml:space="preserve"> </w:t>
        </w:r>
        <w:r>
          <w:rPr>
            <w:rFonts w:ascii="DejaVu Sans Mono" w:eastAsia="DejaVu Sans Mono" w:hAnsi="DejaVu Sans Mono" w:cs="DejaVu Sans Mono"/>
            <w:color w:val="000000"/>
            <w:sz w:val="18"/>
            <w:szCs w:val="18"/>
            <w:shd w:val="clear" w:color="auto" w:fill="FFFFFF"/>
          </w:rPr>
          <w:t xml:space="preserve">= online; </w:t>
        </w:r>
        <w:r>
          <w:t>within the run function</w:t>
        </w:r>
        <w:r>
          <w:rPr>
            <w:bCs/>
          </w:rPr>
          <w:t>)</w:t>
        </w:r>
      </w:ins>
      <w:ins w:id="327" w:author="Robert Pastel" w:date="2015-11-11T15:26:00Z">
        <w:r>
          <w:rPr>
            <w:bCs/>
          </w:rPr>
          <w:t xml:space="preserve"> </w:t>
        </w:r>
      </w:ins>
      <w:ins w:id="328" w:author="Robert Pastel" w:date="2015-11-11T15:27:00Z">
        <w:r>
          <w:rPr>
            <w:bCs/>
          </w:rPr>
          <w:t>to toggle content based on app status.</w:t>
        </w:r>
      </w:ins>
      <w:ins w:id="329" w:author="Robert Pastel" w:date="2015-11-11T15:28:00Z">
        <w:r>
          <w:rPr>
            <w:bCs/>
          </w:rPr>
          <w:t xml:space="preserve"> Be sure to inject the variable $</w:t>
        </w:r>
        <w:proofErr w:type="spellStart"/>
        <w:r>
          <w:rPr>
            <w:bCs/>
          </w:rPr>
          <w:t>rootScope</w:t>
        </w:r>
        <w:proofErr w:type="spellEnd"/>
        <w:r>
          <w:rPr>
            <w:bCs/>
          </w:rPr>
          <w:t xml:space="preserve"> into each controller you wish to reference </w:t>
        </w:r>
      </w:ins>
      <w:ins w:id="330" w:author="Robert Pastel" w:date="2015-11-11T15:29:00Z">
        <w:r>
          <w:rPr>
            <w:bCs/>
          </w:rPr>
          <w:t>"</w:t>
        </w:r>
        <w:proofErr w:type="spellStart"/>
        <w:r>
          <w:rPr>
            <w:bCs/>
          </w:rPr>
          <w:t>isOnline</w:t>
        </w:r>
        <w:proofErr w:type="spellEnd"/>
        <w:r>
          <w:rPr>
            <w:bCs/>
          </w:rPr>
          <w:t>"</w:t>
        </w:r>
      </w:ins>
      <w:ins w:id="331" w:author="Robert Pastel" w:date="2015-11-11T15:28:00Z">
        <w:r>
          <w:rPr>
            <w:bCs/>
          </w:rPr>
          <w:t>.</w:t>
        </w:r>
      </w:ins>
    </w:p>
    <w:p w14:paraId="5316775A" w14:textId="22FEE44E" w:rsidR="00FB0ABA" w:rsidDel="00865AAA" w:rsidRDefault="00FB0ABA" w:rsidP="00FB0ABA">
      <w:pPr>
        <w:pStyle w:val="HTMLPreformatted"/>
        <w:shd w:val="clear" w:color="auto" w:fill="FFFFFF"/>
        <w:rPr>
          <w:del w:id="332" w:author="Robert Pastel" w:date="2015-11-11T15:29:00Z"/>
          <w:rFonts w:hint="default"/>
          <w:b/>
          <w:bCs/>
          <w:sz w:val="22"/>
          <w:szCs w:val="22"/>
        </w:rPr>
      </w:pPr>
      <w:del w:id="333" w:author="Robert Pastel" w:date="2015-11-11T15:29:00Z">
        <w:r w:rsidDel="00865AAA">
          <w:rPr>
            <w:rFonts w:hint="default"/>
            <w:sz w:val="22"/>
            <w:szCs w:val="22"/>
          </w:rPr>
          <w:delText>Lastly, go into your Angular module and add</w:delText>
        </w:r>
      </w:del>
      <w:del w:id="334" w:author="Robert Pastel" w:date="2015-11-11T15:28:00Z">
        <w:r w:rsidDel="00865AAA">
          <w:rPr>
            <w:rFonts w:hint="default"/>
            <w:sz w:val="22"/>
            <w:szCs w:val="22"/>
          </w:rPr>
          <w:delText xml:space="preserve"> </w:delText>
        </w:r>
        <w:r w:rsidDel="00865AAA">
          <w:rPr>
            <w:rFonts w:ascii="DejaVu Sans Mono" w:eastAsia="DejaVu Sans Mono" w:hAnsi="DejaVu Sans Mono" w:cs="DejaVu Sans Mono" w:hint="default"/>
            <w:color w:val="000000"/>
            <w:sz w:val="18"/>
            <w:szCs w:val="18"/>
            <w:shd w:val="clear" w:color="auto" w:fill="FFFFFF"/>
          </w:rPr>
          <w:delText>$rootScope.</w:delText>
        </w:r>
        <w:r w:rsidDel="00865AAA">
          <w:rPr>
            <w:rFonts w:ascii="DejaVu Sans Mono" w:eastAsia="DejaVu Sans Mono" w:hAnsi="DejaVu Sans Mono" w:cs="DejaVu Sans Mono" w:hint="default"/>
            <w:b/>
            <w:color w:val="660E7A"/>
            <w:sz w:val="18"/>
            <w:szCs w:val="18"/>
            <w:shd w:val="clear" w:color="auto" w:fill="FFFFFF"/>
          </w:rPr>
          <w:delText xml:space="preserve">isOnline </w:delText>
        </w:r>
        <w:r w:rsidDel="00865AAA">
          <w:rPr>
            <w:rFonts w:ascii="DejaVu Sans Mono" w:eastAsia="DejaVu Sans Mono" w:hAnsi="DejaVu Sans Mono" w:cs="DejaVu Sans Mono" w:hint="default"/>
            <w:color w:val="000000"/>
            <w:sz w:val="18"/>
            <w:szCs w:val="18"/>
            <w:shd w:val="clear" w:color="auto" w:fill="FFFFFF"/>
          </w:rPr>
          <w:delText xml:space="preserve">= online; </w:delText>
        </w:r>
        <w:r w:rsidDel="00865AAA">
          <w:rPr>
            <w:rFonts w:hint="default"/>
            <w:sz w:val="22"/>
            <w:szCs w:val="22"/>
          </w:rPr>
          <w:delText>to the run function</w:delText>
        </w:r>
      </w:del>
      <w:del w:id="335" w:author="Robert Pastel" w:date="2015-11-11T15:29:00Z">
        <w:r w:rsidDel="00865AAA">
          <w:rPr>
            <w:rFonts w:hint="default"/>
            <w:sz w:val="22"/>
            <w:szCs w:val="22"/>
          </w:rPr>
          <w:delText>; see web-app/js/topic.js. This will give the ability for the templates to hide themselves while online by using ng-hide=”isOnline” when attributed.</w:delText>
        </w:r>
      </w:del>
    </w:p>
    <w:p w14:paraId="1FED9103" w14:textId="77777777" w:rsidR="00FB0ABA" w:rsidRDefault="00FB0ABA" w:rsidP="00FB0ABA"/>
    <w:p w14:paraId="3EF60B13" w14:textId="77777777" w:rsidR="00FB0ABA" w:rsidRPr="00FB0ABA" w:rsidRDefault="00FB0ABA" w:rsidP="00C95E5D"/>
    <w:p w14:paraId="22F5E13D" w14:textId="77777777" w:rsidR="00E3138E" w:rsidRDefault="009D330F" w:rsidP="00E3138E">
      <w:pPr>
        <w:pStyle w:val="Heading2"/>
      </w:pPr>
      <w:r>
        <w:t xml:space="preserve"> </w:t>
      </w:r>
      <w:r w:rsidR="00E3138E">
        <w:t xml:space="preserve">Layouts </w:t>
      </w:r>
    </w:p>
    <w:p w14:paraId="4DCEA053" w14:textId="77777777" w:rsidR="00E3138E" w:rsidRDefault="00E3138E" w:rsidP="00E3138E">
      <w:r>
        <w:t xml:space="preserve">There are two layouts: </w:t>
      </w:r>
      <w:proofErr w:type="spellStart"/>
      <w:r>
        <w:t>first.gsp</w:t>
      </w:r>
      <w:proofErr w:type="spellEnd"/>
      <w:r>
        <w:t xml:space="preserve"> and </w:t>
      </w:r>
      <w:proofErr w:type="spellStart"/>
      <w:r>
        <w:t>main.gsp</w:t>
      </w:r>
      <w:proofErr w:type="spellEnd"/>
      <w:r>
        <w:t xml:space="preserve">. The layouts are nearly identical. The only difference is that </w:t>
      </w:r>
      <w:proofErr w:type="spellStart"/>
      <w:r>
        <w:t>first.gsp</w:t>
      </w:r>
      <w:proofErr w:type="spellEnd"/>
      <w:r>
        <w:t xml:space="preserve"> has the manifest attribute in the html tag, as outlined below</w:t>
      </w:r>
    </w:p>
    <w:p w14:paraId="0AE96EB7" w14:textId="77777777" w:rsidR="00E3138E" w:rsidRDefault="00E3138E" w:rsidP="00E3138E">
      <w:pPr>
        <w:pStyle w:val="NoSpacing"/>
      </w:pPr>
      <w:proofErr w:type="gramStart"/>
      <w:r>
        <w:t>&lt;!DOCTYPE</w:t>
      </w:r>
      <w:proofErr w:type="gramEnd"/>
      <w:r>
        <w:t xml:space="preserve"> html&gt;</w:t>
      </w:r>
    </w:p>
    <w:p w14:paraId="38491ECC" w14:textId="053587CC" w:rsidR="00E3138E" w:rsidRDefault="00E3138E" w:rsidP="00E3138E">
      <w:pPr>
        <w:pStyle w:val="NoSpacing"/>
      </w:pPr>
      <w:r>
        <w:t>&lt;html manifest="</w:t>
      </w:r>
      <w:ins w:id="336" w:author="Stephen Radachy" w:date="2015-11-11T14:45:00Z">
        <w:r w:rsidR="007C7A72">
          <w:t>${</w:t>
        </w:r>
        <w:proofErr w:type="spellStart"/>
        <w:r w:rsidR="007C7A72">
          <w:t>request.contextPath</w:t>
        </w:r>
        <w:proofErr w:type="spellEnd"/>
        <w:r w:rsidR="007C7A72">
          <w:t>}</w:t>
        </w:r>
      </w:ins>
      <w:del w:id="337" w:author="Stephen Radachy" w:date="2015-11-11T14:45:00Z">
        <w:r w:rsidDel="007C7A72">
          <w:delText>/myphotos</w:delText>
        </w:r>
      </w:del>
      <w:r>
        <w:t>/manifest"&gt;</w:t>
      </w:r>
    </w:p>
    <w:p w14:paraId="682F5A6A" w14:textId="77777777" w:rsidR="00E3138E" w:rsidRDefault="00E3138E" w:rsidP="00E3138E">
      <w:pPr>
        <w:pStyle w:val="NoSpacing"/>
      </w:pPr>
      <w:r>
        <w:tab/>
        <w:t>&lt;head&gt; … &lt;/head&gt;</w:t>
      </w:r>
    </w:p>
    <w:p w14:paraId="7BAC7A55" w14:textId="77777777" w:rsidR="00E3138E" w:rsidRDefault="00E3138E" w:rsidP="00E3138E">
      <w:pPr>
        <w:pStyle w:val="NoSpacing"/>
      </w:pPr>
      <w:r>
        <w:tab/>
        <w:t>&lt;body&gt; …&lt;/body&gt;</w:t>
      </w:r>
    </w:p>
    <w:p w14:paraId="22DE0950" w14:textId="77777777" w:rsidR="00E3138E" w:rsidRDefault="00E3138E" w:rsidP="00E3138E">
      <w:pPr>
        <w:pStyle w:val="NoSpacing"/>
      </w:pPr>
      <w:r>
        <w:t xml:space="preserve">&lt;/html&gt; </w:t>
      </w:r>
    </w:p>
    <w:p w14:paraId="3B181469" w14:textId="77777777" w:rsidR="00E3138E" w:rsidRDefault="00E3138E" w:rsidP="00E3138E">
      <w:pPr>
        <w:pStyle w:val="NoSpacing"/>
      </w:pPr>
    </w:p>
    <w:p w14:paraId="25D3CB86" w14:textId="77777777" w:rsidR="00E3138E" w:rsidRDefault="00E3138E" w:rsidP="00E3138E">
      <w:pPr>
        <w:pStyle w:val="NoSpacing"/>
      </w:pPr>
      <w:r>
        <w:t xml:space="preserve">The manifest attribute causes the browser to read the manifest file rendered by the </w:t>
      </w:r>
      <w:proofErr w:type="spellStart"/>
      <w:r>
        <w:t>ManifestController</w:t>
      </w:r>
      <w:proofErr w:type="spellEnd"/>
      <w:r>
        <w:t xml:space="preserve"> and cache the assets and views listed in the manifest. Only one view, views/</w:t>
      </w:r>
      <w:proofErr w:type="spellStart"/>
      <w:r>
        <w:t>index.gsp</w:t>
      </w:r>
      <w:proofErr w:type="spellEnd"/>
      <w:r>
        <w:t xml:space="preserve">, uses the </w:t>
      </w:r>
      <w:proofErr w:type="spellStart"/>
      <w:r>
        <w:t>first.gsp</w:t>
      </w:r>
      <w:proofErr w:type="spellEnd"/>
      <w:r>
        <w:t xml:space="preserve"> layout and invokes the manifest. The section on app cache and manifest explains more. </w:t>
      </w:r>
    </w:p>
    <w:p w14:paraId="4933A32E" w14:textId="77777777" w:rsidR="00E3138E" w:rsidRDefault="00E3138E" w:rsidP="00E3138E">
      <w:pPr>
        <w:pStyle w:val="Heading2"/>
      </w:pPr>
      <w:r>
        <w:t>Application Cache and the Manifest</w:t>
      </w:r>
    </w:p>
    <w:p w14:paraId="5D07EAD5" w14:textId="2E365B5C" w:rsidR="00E3138E" w:rsidRDefault="00E3138E" w:rsidP="00E3138E">
      <w:r>
        <w:t xml:space="preserve">This section is only a brief introduction to the app cache and describes the specifics techniques used by the </w:t>
      </w:r>
      <w:del w:id="338" w:author="Stephen Radachy" w:date="2015-11-11T14:45:00Z">
        <w:r w:rsidDel="007C7A72">
          <w:delText xml:space="preserve">myPhotos </w:delText>
        </w:r>
      </w:del>
      <w:proofErr w:type="spellStart"/>
      <w:ins w:id="339" w:author="Stephen Radachy" w:date="2015-11-11T14:45:00Z">
        <w:r w:rsidR="007C7A72">
          <w:t>ngPhotos</w:t>
        </w:r>
        <w:proofErr w:type="spellEnd"/>
        <w:r w:rsidR="007C7A72">
          <w:t xml:space="preserve"> </w:t>
        </w:r>
      </w:ins>
      <w:r>
        <w:t xml:space="preserve">app. Please read </w:t>
      </w:r>
    </w:p>
    <w:p w14:paraId="13C8E664" w14:textId="77777777" w:rsidR="00E3138E" w:rsidRDefault="00E3138E" w:rsidP="00E3138E">
      <w:r w:rsidRPr="00A54156">
        <w:t>http://diveintohtml5.info/offline.html</w:t>
      </w:r>
    </w:p>
    <w:p w14:paraId="1D3B4B38" w14:textId="77777777" w:rsidR="00E3138E" w:rsidRDefault="00E3138E" w:rsidP="00E3138E">
      <w:r>
        <w:t>for a more general introduction, and</w:t>
      </w:r>
    </w:p>
    <w:p w14:paraId="06C1625D" w14:textId="77777777" w:rsidR="00E3138E" w:rsidRDefault="00E3138E" w:rsidP="00E3138E">
      <w:r w:rsidRPr="00A54156">
        <w:t>https://developer.mozilla.org/en-US/docs/Web/HTML/Using_the_application_cache</w:t>
      </w:r>
    </w:p>
    <w:p w14:paraId="43E7340B" w14:textId="77777777" w:rsidR="00E3138E" w:rsidRDefault="00E3138E" w:rsidP="00E3138E">
      <w:r>
        <w:t>for detail specification.</w:t>
      </w:r>
    </w:p>
    <w:p w14:paraId="17C474EC" w14:textId="77777777" w:rsidR="00E3138E" w:rsidRDefault="00E3138E" w:rsidP="00E3138E">
      <w:pPr>
        <w:pStyle w:val="Heading3"/>
      </w:pPr>
      <w:r>
        <w:t>Manifest File Structure</w:t>
      </w:r>
    </w:p>
    <w:p w14:paraId="66C63CED" w14:textId="77777777" w:rsidR="00E3138E" w:rsidRDefault="00E3138E" w:rsidP="00E3138E">
      <w:r>
        <w:t>The manifest file is located at</w:t>
      </w:r>
    </w:p>
    <w:p w14:paraId="5E1C3CF8" w14:textId="77777777" w:rsidR="00E3138E" w:rsidRDefault="00E3138E" w:rsidP="00E3138E">
      <w:proofErr w:type="spellStart"/>
      <w:r>
        <w:t>gairs</w:t>
      </w:r>
      <w:proofErr w:type="spellEnd"/>
      <w:r>
        <w:t>-app/views/manifest/</w:t>
      </w:r>
      <w:proofErr w:type="spellStart"/>
      <w:r>
        <w:t>index.gsp</w:t>
      </w:r>
      <w:proofErr w:type="spellEnd"/>
    </w:p>
    <w:p w14:paraId="7C5BCD02" w14:textId="77777777" w:rsidR="00E3138E" w:rsidRDefault="00E3138E" w:rsidP="00E3138E">
      <w:r>
        <w:t xml:space="preserve">The manifest specifies the assets and webpages to cache on the device. The basic structure of the manifest is </w:t>
      </w:r>
    </w:p>
    <w:p w14:paraId="68D4BA8A" w14:textId="77777777" w:rsidR="00E3138E" w:rsidRDefault="00E3138E" w:rsidP="00E3138E">
      <w:pPr>
        <w:pStyle w:val="NoSpacing"/>
      </w:pPr>
      <w:r>
        <w:lastRenderedPageBreak/>
        <w:t>CACHE MANIFEST</w:t>
      </w:r>
    </w:p>
    <w:p w14:paraId="440520DE" w14:textId="77777777" w:rsidR="00E3138E" w:rsidRDefault="00E3138E" w:rsidP="00E3138E">
      <w:pPr>
        <w:pStyle w:val="NoSpacing"/>
      </w:pPr>
      <w:r>
        <w:t># Comment line specify either the date or version number of the manifest file</w:t>
      </w:r>
    </w:p>
    <w:p w14:paraId="13CAAB3C" w14:textId="77777777" w:rsidR="00E3138E" w:rsidRDefault="00E3138E" w:rsidP="00E3138E">
      <w:pPr>
        <w:pStyle w:val="NoSpacing"/>
      </w:pPr>
    </w:p>
    <w:p w14:paraId="6117D451" w14:textId="77777777" w:rsidR="00E3138E" w:rsidRDefault="00E3138E" w:rsidP="00E3138E">
      <w:pPr>
        <w:pStyle w:val="NoSpacing"/>
      </w:pPr>
      <w:r>
        <w:t>CACHE:</w:t>
      </w:r>
    </w:p>
    <w:p w14:paraId="6A39181E" w14:textId="77777777" w:rsidR="00E3138E" w:rsidRDefault="00E3138E" w:rsidP="00E3138E">
      <w:pPr>
        <w:pStyle w:val="NoSpacing"/>
      </w:pPr>
      <w:r>
        <w:t xml:space="preserve"># A list of explicitly cached resources </w:t>
      </w:r>
    </w:p>
    <w:p w14:paraId="2B5F17EF" w14:textId="77777777" w:rsidR="00E3138E" w:rsidRDefault="00E3138E" w:rsidP="00E3138E">
      <w:pPr>
        <w:pStyle w:val="NoSpacing"/>
      </w:pPr>
    </w:p>
    <w:p w14:paraId="7A25E7EA" w14:textId="77777777" w:rsidR="00E3138E" w:rsidRDefault="00E3138E" w:rsidP="00E3138E">
      <w:pPr>
        <w:pStyle w:val="NoSpacing"/>
      </w:pPr>
      <w:r>
        <w:t>FALLBACK:</w:t>
      </w:r>
    </w:p>
    <w:p w14:paraId="1B3EEFC6" w14:textId="77777777" w:rsidR="00E3138E" w:rsidRDefault="00E3138E" w:rsidP="00E3138E">
      <w:pPr>
        <w:pStyle w:val="NoSpacing"/>
      </w:pPr>
      <w:r>
        <w:t># A list of URI pair specifying the URI to display when the first URI is not available</w:t>
      </w:r>
    </w:p>
    <w:p w14:paraId="58814AD5" w14:textId="77777777" w:rsidR="00E3138E" w:rsidRDefault="00E3138E" w:rsidP="00E3138E">
      <w:pPr>
        <w:pStyle w:val="NoSpacing"/>
      </w:pPr>
    </w:p>
    <w:p w14:paraId="7320A74A" w14:textId="77777777" w:rsidR="00E3138E" w:rsidRDefault="00E3138E" w:rsidP="00E3138E">
      <w:pPr>
        <w:pStyle w:val="NoSpacing"/>
      </w:pPr>
      <w:r>
        <w:t>NETWORK:</w:t>
      </w:r>
    </w:p>
    <w:p w14:paraId="46BEC0E3" w14:textId="77777777" w:rsidR="00E3138E" w:rsidRDefault="00E3138E" w:rsidP="00E3138E">
      <w:pPr>
        <w:pStyle w:val="NoSpacing"/>
      </w:pPr>
      <w:r>
        <w:t># list of URI to retrieve only from the network</w:t>
      </w:r>
    </w:p>
    <w:p w14:paraId="1EFA99CF" w14:textId="77777777" w:rsidR="00E3138E" w:rsidRDefault="00E3138E" w:rsidP="00E3138E">
      <w:pPr>
        <w:pStyle w:val="NoSpacing"/>
      </w:pPr>
      <w:r>
        <w:t># Most app use an asterisk, meaning all other pages</w:t>
      </w:r>
    </w:p>
    <w:p w14:paraId="0EEB6FC5" w14:textId="77777777" w:rsidR="00E3138E" w:rsidRDefault="00E3138E" w:rsidP="00E3138E">
      <w:pPr>
        <w:pStyle w:val="NoSpacing"/>
      </w:pPr>
      <w:r>
        <w:t>*</w:t>
      </w:r>
    </w:p>
    <w:p w14:paraId="792B9CAC" w14:textId="77777777" w:rsidR="00E3138E" w:rsidRDefault="00E3138E" w:rsidP="00E3138E">
      <w:pPr>
        <w:pStyle w:val="NoSpacing"/>
      </w:pPr>
    </w:p>
    <w:p w14:paraId="192676F6" w14:textId="77777777" w:rsidR="00E3138E" w:rsidRDefault="00E3138E" w:rsidP="00E3138E">
      <w:pPr>
        <w:pStyle w:val="NoSpacing"/>
      </w:pPr>
      <w:r>
        <w:t>The file must begin with the line "CACHE MANIFEST." Traditionally, immediately below the first line of the file is a comment line that specifies the version of the manifest.  Any line in the manifest beginning with "#" is a comment line. It is important that the second line specifies the manifest version because the browser will not rebuild the app cache unless the manifest file has changed. This can be a problem during development because the developer could have changed or updated the web pages without changing the manifest. The behavior of the browser is to always retrieve the resources from the cache, so without re-caching the older resources will be displayed and not retrieved from the server. It is sufficient to change a comment line for the browser to recognize that the manifest is new and re-cache the resources. The tradition is to change the version number or date in the comment line just below the first line of the manifest to invoke the browser to re-cache.</w:t>
      </w:r>
    </w:p>
    <w:p w14:paraId="73AE743C" w14:textId="77777777" w:rsidR="00E3138E" w:rsidRDefault="00E3138E" w:rsidP="00E3138E">
      <w:pPr>
        <w:pStyle w:val="NoSpacing"/>
      </w:pPr>
    </w:p>
    <w:p w14:paraId="06AE1CD5" w14:textId="77777777" w:rsidR="00E3138E" w:rsidRDefault="00E3138E" w:rsidP="00E3138E">
      <w:pPr>
        <w:pStyle w:val="NoSpacing"/>
      </w:pPr>
      <w:r>
        <w:t>The manifest has three primary sections: cache, fallback and network. The cache section is a list of URI or resources to explicitly cache. After reading the manifest file, the browser will attempt to cache all the pages and resources listed in the cache section. After caching, the browser will then only retrieve the resources from the app cache. It will not try to access the network for the resources.</w:t>
      </w:r>
    </w:p>
    <w:p w14:paraId="6094D4BE" w14:textId="77777777" w:rsidR="00E3138E" w:rsidRDefault="00E3138E" w:rsidP="00E3138E">
      <w:pPr>
        <w:pStyle w:val="NoSpacing"/>
      </w:pPr>
    </w:p>
    <w:p w14:paraId="48B27429" w14:textId="77777777" w:rsidR="00E3138E" w:rsidRDefault="00E3138E" w:rsidP="00E3138E">
      <w:pPr>
        <w:pStyle w:val="NoSpacing"/>
      </w:pPr>
      <w:r>
        <w:t xml:space="preserve">The fallback section lists a pair of URI. The pair represent online and offline URI resources. The first URI of the pair represents the online version and will not be cached. The second URI represents the offline version (fallback for the first URI) to be used offline. It will be cached. The browser after reading the manifest will cache the offline URI (the second in the pair). If the browser cannot access the first URI because the browser is offline, it will retrieve from cache and render the second of the URI pair. </w:t>
      </w:r>
    </w:p>
    <w:p w14:paraId="011F1B65" w14:textId="77777777" w:rsidR="00E3138E" w:rsidRDefault="00E3138E" w:rsidP="00E3138E">
      <w:pPr>
        <w:pStyle w:val="NoSpacing"/>
      </w:pPr>
    </w:p>
    <w:p w14:paraId="216AA4A5" w14:textId="77777777" w:rsidR="00E3138E" w:rsidRDefault="00E3138E" w:rsidP="00E3138E">
      <w:pPr>
        <w:pStyle w:val="NoSpacing"/>
      </w:pPr>
      <w:r>
        <w:t xml:space="preserve">The network section specifies a list of URI resources to access only online. Most web apps just specify an asterisk meaning all other pages. </w:t>
      </w:r>
    </w:p>
    <w:p w14:paraId="133B1534" w14:textId="77777777" w:rsidR="00E3138E" w:rsidRDefault="00E3138E" w:rsidP="00E3138E">
      <w:pPr>
        <w:pStyle w:val="Heading3"/>
      </w:pPr>
      <w:r>
        <w:t>Specifying the App Cache</w:t>
      </w:r>
    </w:p>
    <w:p w14:paraId="5CA920E7" w14:textId="77777777" w:rsidR="00E3138E" w:rsidRDefault="00E3138E" w:rsidP="00E3138E">
      <w:pPr>
        <w:pStyle w:val="NoSpacing"/>
      </w:pPr>
      <w:r>
        <w:t xml:space="preserve">The two different techniques for developing offline web apps, using the same controllers and views or using different controllers and views for online and offline, imply different manifest specifications. Manifests for web apps using the same controllers and views will extensively use the manifest's cache section, listing every page that should function offline to be explicitly cached. Manifests for web apps that use different controllers and views for offline functionality extensively use the fallback section to invoke the pages that should be cached for offline use. Note that both techniques will use both the cache and fallback sections; only the emphasis is different. The </w:t>
      </w:r>
      <w:proofErr w:type="spellStart"/>
      <w:r>
        <w:lastRenderedPageBreak/>
        <w:t>myPhoto's</w:t>
      </w:r>
      <w:proofErr w:type="spellEnd"/>
      <w:r>
        <w:t xml:space="preserve"> manifest cache section lists the JavaScript and CSS files to cache for offline use in the cache section:</w:t>
      </w:r>
    </w:p>
    <w:p w14:paraId="5F60182B" w14:textId="77777777" w:rsidR="00E3138E" w:rsidRDefault="00E3138E" w:rsidP="00E3138E">
      <w:pPr>
        <w:pStyle w:val="NoSpacing"/>
      </w:pPr>
    </w:p>
    <w:p w14:paraId="048C0E7B" w14:textId="77777777" w:rsidR="00E3138E" w:rsidRDefault="00E3138E" w:rsidP="00E3138E">
      <w:pPr>
        <w:pStyle w:val="NoSpacing"/>
      </w:pPr>
      <w:r>
        <w:t>CACHE:</w:t>
      </w:r>
    </w:p>
    <w:p w14:paraId="0C142488" w14:textId="77777777" w:rsidR="00E3138E" w:rsidRDefault="00E3138E" w:rsidP="00E3138E">
      <w:pPr>
        <w:pStyle w:val="NoSpacing"/>
      </w:pPr>
      <w:r>
        <w:t># save these files locally for offline use</w:t>
      </w:r>
    </w:p>
    <w:p w14:paraId="7BCA3072" w14:textId="77777777" w:rsidR="00E3138E" w:rsidRDefault="00E3138E" w:rsidP="00E3138E">
      <w:pPr>
        <w:pStyle w:val="NoSpacing"/>
      </w:pPr>
      <w:r>
        <w:t>${</w:t>
      </w:r>
      <w:proofErr w:type="spellStart"/>
      <w:r>
        <w:t>request.contextPath</w:t>
      </w:r>
      <w:proofErr w:type="spellEnd"/>
      <w:r>
        <w:t>}/</w:t>
      </w:r>
      <w:proofErr w:type="spellStart"/>
      <w:r>
        <w:t>js</w:t>
      </w:r>
      <w:proofErr w:type="spellEnd"/>
      <w:r>
        <w:t>/vendor/angular.js</w:t>
      </w:r>
    </w:p>
    <w:p w14:paraId="16B18AB7" w14:textId="77777777" w:rsidR="00E3138E" w:rsidRDefault="00E3138E" w:rsidP="00E3138E">
      <w:pPr>
        <w:pStyle w:val="NoSpacing"/>
      </w:pPr>
      <w:r>
        <w:t>${</w:t>
      </w:r>
      <w:proofErr w:type="spellStart"/>
      <w:r>
        <w:t>request.contextPath</w:t>
      </w:r>
      <w:proofErr w:type="spellEnd"/>
      <w:r>
        <w:t>}/</w:t>
      </w:r>
      <w:proofErr w:type="spellStart"/>
      <w:r>
        <w:t>js</w:t>
      </w:r>
      <w:proofErr w:type="spellEnd"/>
      <w:r>
        <w:t>/vendor/angular-route.js</w:t>
      </w:r>
    </w:p>
    <w:p w14:paraId="3423475A" w14:textId="77777777" w:rsidR="00E3138E" w:rsidRDefault="00E3138E" w:rsidP="00E3138E">
      <w:pPr>
        <w:pStyle w:val="NoSpacing"/>
      </w:pPr>
      <w:r>
        <w:t>${</w:t>
      </w:r>
      <w:proofErr w:type="spellStart"/>
      <w:r>
        <w:t>request.contextPath</w:t>
      </w:r>
      <w:proofErr w:type="spellEnd"/>
      <w:r>
        <w:t>}/</w:t>
      </w:r>
      <w:proofErr w:type="spellStart"/>
      <w:r>
        <w:t>js</w:t>
      </w:r>
      <w:proofErr w:type="spellEnd"/>
      <w:r>
        <w:t>/vendor/angular-base64.js</w:t>
      </w:r>
    </w:p>
    <w:p w14:paraId="48751C5D" w14:textId="77777777" w:rsidR="00E3138E" w:rsidRDefault="00E3138E" w:rsidP="00E3138E">
      <w:pPr>
        <w:pStyle w:val="NoSpacing"/>
      </w:pPr>
      <w:r>
        <w:t>${</w:t>
      </w:r>
      <w:proofErr w:type="spellStart"/>
      <w:r>
        <w:t>request.contextPath</w:t>
      </w:r>
      <w:proofErr w:type="spellEnd"/>
      <w:r>
        <w:t>}/</w:t>
      </w:r>
      <w:proofErr w:type="spellStart"/>
      <w:r>
        <w:t>js</w:t>
      </w:r>
      <w:proofErr w:type="spellEnd"/>
      <w:r>
        <w:t>/vendor/bootstrap.js</w:t>
      </w:r>
    </w:p>
    <w:p w14:paraId="4FCDFF5D" w14:textId="77777777" w:rsidR="00E3138E" w:rsidRDefault="00E3138E" w:rsidP="00E3138E">
      <w:pPr>
        <w:pStyle w:val="NoSpacing"/>
      </w:pPr>
      <w:r>
        <w:t>${</w:t>
      </w:r>
      <w:proofErr w:type="spellStart"/>
      <w:r>
        <w:t>request.contextPath</w:t>
      </w:r>
      <w:proofErr w:type="spellEnd"/>
      <w:r>
        <w:t>}/</w:t>
      </w:r>
      <w:proofErr w:type="spellStart"/>
      <w:r>
        <w:t>js</w:t>
      </w:r>
      <w:proofErr w:type="spellEnd"/>
      <w:r>
        <w:t>/vendor/jquery.js</w:t>
      </w:r>
    </w:p>
    <w:p w14:paraId="2CCA7BFC" w14:textId="77777777" w:rsidR="00E3138E" w:rsidRDefault="00E3138E" w:rsidP="00E3138E">
      <w:pPr>
        <w:pStyle w:val="NoSpacing"/>
      </w:pPr>
      <w:r>
        <w:t>${</w:t>
      </w:r>
      <w:proofErr w:type="spellStart"/>
      <w:r>
        <w:t>request.contextPath</w:t>
      </w:r>
      <w:proofErr w:type="spellEnd"/>
      <w:r>
        <w:t>}/</w:t>
      </w:r>
      <w:proofErr w:type="spellStart"/>
      <w:r>
        <w:t>js</w:t>
      </w:r>
      <w:proofErr w:type="spellEnd"/>
      <w:r>
        <w:t>/topic.js</w:t>
      </w:r>
    </w:p>
    <w:p w14:paraId="6F034D48" w14:textId="77777777" w:rsidR="00E3138E" w:rsidRDefault="00E3138E" w:rsidP="00E3138E">
      <w:pPr>
        <w:pStyle w:val="NoSpacing"/>
      </w:pPr>
      <w:r>
        <w:t>${</w:t>
      </w:r>
      <w:proofErr w:type="spellStart"/>
      <w:r>
        <w:t>request.contextPath</w:t>
      </w:r>
      <w:proofErr w:type="spellEnd"/>
      <w:r>
        <w:t>}/</w:t>
      </w:r>
      <w:proofErr w:type="spellStart"/>
      <w:r>
        <w:t>js</w:t>
      </w:r>
      <w:proofErr w:type="spellEnd"/>
      <w:r>
        <w:t>/util.js</w:t>
      </w:r>
    </w:p>
    <w:p w14:paraId="6CB8C215" w14:textId="77777777" w:rsidR="00E3138E" w:rsidRDefault="00E3138E" w:rsidP="00E3138E">
      <w:pPr>
        <w:pStyle w:val="NoSpacing"/>
      </w:pPr>
    </w:p>
    <w:p w14:paraId="06FA9472" w14:textId="77777777" w:rsidR="00E3138E" w:rsidRDefault="00E3138E" w:rsidP="00E3138E">
      <w:pPr>
        <w:pStyle w:val="NoSpacing"/>
      </w:pPr>
      <w:r>
        <w:t xml:space="preserve">No views are listed in the cache section. Rather the </w:t>
      </w:r>
      <w:proofErr w:type="spellStart"/>
      <w:r>
        <w:t>myPhoto's</w:t>
      </w:r>
      <w:proofErr w:type="spellEnd"/>
      <w:r>
        <w:t xml:space="preserve"> manifest uses the fallback section to cache the actual pages to use offline</w:t>
      </w:r>
    </w:p>
    <w:p w14:paraId="561D93C8" w14:textId="77777777" w:rsidR="00E3138E" w:rsidRDefault="00E3138E" w:rsidP="00E3138E">
      <w:pPr>
        <w:pStyle w:val="NoSpacing"/>
      </w:pPr>
    </w:p>
    <w:p w14:paraId="47BB4C9A" w14:textId="77777777" w:rsidR="00E3138E" w:rsidRDefault="00E3138E" w:rsidP="00E3138E">
      <w:pPr>
        <w:pStyle w:val="NoSpacing"/>
      </w:pPr>
      <w:r>
        <w:t>FALLBACK:</w:t>
      </w:r>
    </w:p>
    <w:p w14:paraId="77768DD4" w14:textId="77777777" w:rsidR="00E3138E" w:rsidRDefault="00E3138E" w:rsidP="00E3138E">
      <w:pPr>
        <w:pStyle w:val="NoSpacing"/>
      </w:pPr>
      <w:r>
        <w:t># 'content-online' falls back to 'content-offline'</w:t>
      </w:r>
    </w:p>
    <w:p w14:paraId="1A2BEEB6" w14:textId="77777777" w:rsidR="00E3138E" w:rsidRDefault="00E3138E" w:rsidP="00E3138E">
      <w:pPr>
        <w:pStyle w:val="NoSpacing"/>
      </w:pPr>
      <w:r>
        <w:t>${</w:t>
      </w:r>
      <w:proofErr w:type="spellStart"/>
      <w:r>
        <w:t>request.contextPath</w:t>
      </w:r>
      <w:proofErr w:type="spellEnd"/>
      <w:r>
        <w:t>} ${</w:t>
      </w:r>
      <w:proofErr w:type="spellStart"/>
      <w:r>
        <w:t>request.contextPath</w:t>
      </w:r>
      <w:proofErr w:type="spellEnd"/>
      <w:r>
        <w:t>}/</w:t>
      </w:r>
    </w:p>
    <w:p w14:paraId="227176CA" w14:textId="77777777" w:rsidR="00E3138E" w:rsidRDefault="00E3138E" w:rsidP="00E3138E">
      <w:pPr>
        <w:pStyle w:val="NoSpacing"/>
      </w:pPr>
      <w:r>
        <w:t>${</w:t>
      </w:r>
      <w:proofErr w:type="spellStart"/>
      <w:r>
        <w:t>request.contextPath</w:t>
      </w:r>
      <w:proofErr w:type="spellEnd"/>
      <w:r>
        <w:t>}/</w:t>
      </w:r>
      <w:proofErr w:type="spellStart"/>
      <w:r>
        <w:t>js</w:t>
      </w:r>
      <w:proofErr w:type="spellEnd"/>
      <w:r>
        <w:t>/online.js ${</w:t>
      </w:r>
      <w:proofErr w:type="spellStart"/>
      <w:r>
        <w:t>request.contextPath</w:t>
      </w:r>
      <w:proofErr w:type="spellEnd"/>
      <w:r>
        <w:t>}/</w:t>
      </w:r>
      <w:proofErr w:type="spellStart"/>
      <w:r>
        <w:t>js</w:t>
      </w:r>
      <w:proofErr w:type="spellEnd"/>
      <w:r>
        <w:t>/offline.js</w:t>
      </w:r>
    </w:p>
    <w:p w14:paraId="75E6DF79" w14:textId="77777777" w:rsidR="00E3138E" w:rsidRDefault="00E3138E" w:rsidP="00E3138E">
      <w:pPr>
        <w:pStyle w:val="NoSpacing"/>
      </w:pPr>
      <w:r>
        <w:t>${</w:t>
      </w:r>
      <w:proofErr w:type="spellStart"/>
      <w:r>
        <w:t>request.contextPath</w:t>
      </w:r>
      <w:proofErr w:type="spellEnd"/>
      <w:r>
        <w:t>}/topic/create ${</w:t>
      </w:r>
      <w:proofErr w:type="spellStart"/>
      <w:r>
        <w:t>request.contextPath</w:t>
      </w:r>
      <w:proofErr w:type="spellEnd"/>
      <w:r>
        <w:t>}/topic/#/create</w:t>
      </w:r>
    </w:p>
    <w:p w14:paraId="351818B9" w14:textId="77777777" w:rsidR="00E3138E" w:rsidRDefault="00E3138E" w:rsidP="00E3138E">
      <w:pPr>
        <w:pStyle w:val="NoSpacing"/>
      </w:pPr>
      <w:r>
        <w:t>${</w:t>
      </w:r>
      <w:proofErr w:type="spellStart"/>
      <w:r>
        <w:t>request.contextPath</w:t>
      </w:r>
      <w:proofErr w:type="spellEnd"/>
      <w:r>
        <w:t>}/topic/</w:t>
      </w:r>
      <w:proofErr w:type="spellStart"/>
      <w:r>
        <w:t>addPhotos</w:t>
      </w:r>
      <w:proofErr w:type="spellEnd"/>
      <w:r>
        <w:t xml:space="preserve"> ${</w:t>
      </w:r>
      <w:proofErr w:type="spellStart"/>
      <w:r>
        <w:t>request.contextPath</w:t>
      </w:r>
      <w:proofErr w:type="spellEnd"/>
      <w:r>
        <w:t>}/topic/#/</w:t>
      </w:r>
      <w:proofErr w:type="spellStart"/>
      <w:r>
        <w:t>addPhotos</w:t>
      </w:r>
      <w:proofErr w:type="spellEnd"/>
    </w:p>
    <w:p w14:paraId="78793D1B" w14:textId="77777777" w:rsidR="00E3138E" w:rsidRDefault="00E3138E" w:rsidP="00E3138E">
      <w:pPr>
        <w:pStyle w:val="NoSpacing"/>
      </w:pPr>
      <w:r>
        <w:t>${</w:t>
      </w:r>
      <w:proofErr w:type="spellStart"/>
      <w:r>
        <w:t>request.contextPath</w:t>
      </w:r>
      <w:proofErr w:type="spellEnd"/>
      <w:r>
        <w:t>}/topic/edit ${</w:t>
      </w:r>
      <w:proofErr w:type="spellStart"/>
      <w:r>
        <w:t>request.contextPath</w:t>
      </w:r>
      <w:proofErr w:type="spellEnd"/>
      <w:r>
        <w:t>}/topic/#/edit</w:t>
      </w:r>
    </w:p>
    <w:p w14:paraId="5E2A3516" w14:textId="77777777" w:rsidR="00E3138E" w:rsidRDefault="00E3138E" w:rsidP="00E3138E">
      <w:pPr>
        <w:pStyle w:val="NoSpacing"/>
      </w:pPr>
      <w:r>
        <w:t>${</w:t>
      </w:r>
      <w:proofErr w:type="spellStart"/>
      <w:r>
        <w:t>request.contextPath</w:t>
      </w:r>
      <w:proofErr w:type="spellEnd"/>
      <w:r>
        <w:t>}/topic/view ${</w:t>
      </w:r>
      <w:proofErr w:type="spellStart"/>
      <w:r>
        <w:t>request.contextPath</w:t>
      </w:r>
      <w:proofErr w:type="spellEnd"/>
      <w:r>
        <w:t>}/topic/#/view</w:t>
      </w:r>
    </w:p>
    <w:p w14:paraId="144365A3" w14:textId="77777777" w:rsidR="00E3138E" w:rsidRDefault="00E3138E" w:rsidP="00E3138E">
      <w:pPr>
        <w:pStyle w:val="NoSpacing"/>
      </w:pPr>
      <w:r>
        <w:t>${</w:t>
      </w:r>
      <w:proofErr w:type="spellStart"/>
      <w:r>
        <w:t>request.contextPath</w:t>
      </w:r>
      <w:proofErr w:type="spellEnd"/>
      <w:r>
        <w:t>}/topic/index ${</w:t>
      </w:r>
      <w:proofErr w:type="spellStart"/>
      <w:r>
        <w:t>request.contextPath</w:t>
      </w:r>
      <w:proofErr w:type="spellEnd"/>
      <w:r>
        <w:t>}/topic/#/</w:t>
      </w:r>
    </w:p>
    <w:p w14:paraId="789ECD1E" w14:textId="77777777" w:rsidR="00E3138E" w:rsidRDefault="00E3138E" w:rsidP="00E3138E">
      <w:pPr>
        <w:pStyle w:val="NoSpacing"/>
      </w:pPr>
    </w:p>
    <w:p w14:paraId="7F2FECDC" w14:textId="77777777" w:rsidR="00E3138E" w:rsidRDefault="00E3138E" w:rsidP="00E3138E">
      <w:pPr>
        <w:pStyle w:val="NoSpacing"/>
      </w:pPr>
      <w:r>
        <w:t>Note that all the offline views are routed topic/</w:t>
      </w:r>
      <w:proofErr w:type="spellStart"/>
      <w:r>
        <w:t>index.gsp</w:t>
      </w:r>
      <w:proofErr w:type="spellEnd"/>
      <w:r>
        <w:t xml:space="preserve">. Also the offline specify the specific partial after the hash. </w:t>
      </w:r>
    </w:p>
    <w:p w14:paraId="6C9EA297" w14:textId="77777777" w:rsidR="00E3138E" w:rsidRDefault="00E3138E" w:rsidP="00E3138E">
      <w:pPr>
        <w:pStyle w:val="NoSpacing"/>
      </w:pPr>
    </w:p>
    <w:p w14:paraId="1CD05FA3" w14:textId="59142BB3" w:rsidR="00E3138E" w:rsidRDefault="00E3138E" w:rsidP="00E3138E">
      <w:pPr>
        <w:pStyle w:val="NoSpacing"/>
      </w:pPr>
      <w:r>
        <w:t>The fallback can also be used for another reason. For example, the server would render "/</w:t>
      </w:r>
      <w:del w:id="340" w:author="Stephen Radachy" w:date="2015-11-11T14:45:00Z">
        <w:r w:rsidDel="007C7A72">
          <w:delText>myphotos</w:delText>
        </w:r>
      </w:del>
      <w:proofErr w:type="spellStart"/>
      <w:ins w:id="341" w:author="Stephen Radachy" w:date="2015-11-11T14:45:00Z">
        <w:r w:rsidR="007C7A72">
          <w:t>ngphotos</w:t>
        </w:r>
      </w:ins>
      <w:proofErr w:type="spellEnd"/>
      <w:r>
        <w:t>" and "/</w:t>
      </w:r>
      <w:del w:id="342" w:author="Stephen Radachy" w:date="2015-11-11T14:45:00Z">
        <w:r w:rsidDel="007C7A72">
          <w:delText>mphotos</w:delText>
        </w:r>
      </w:del>
      <w:proofErr w:type="spellStart"/>
      <w:ins w:id="343" w:author="Stephen Radachy" w:date="2015-11-11T14:45:00Z">
        <w:r w:rsidR="007C7A72">
          <w:t>ngphotos</w:t>
        </w:r>
      </w:ins>
      <w:proofErr w:type="spellEnd"/>
      <w:r>
        <w:t>/" the same, but the browser does not recognizes the two URLs as the same. Caching one version of the two URLs will not insure that the other URL will be render when the browser is pointed to it. A trick is required to insure that one version is cached and the other fallbacks to the cached version. The fallback section list the two as pairs, for example:</w:t>
      </w:r>
    </w:p>
    <w:p w14:paraId="00F1AF89" w14:textId="77777777" w:rsidR="00E3138E" w:rsidRDefault="00E3138E" w:rsidP="00E3138E">
      <w:pPr>
        <w:pStyle w:val="NoSpacing"/>
      </w:pPr>
    </w:p>
    <w:p w14:paraId="52E7BA8A" w14:textId="77777777" w:rsidR="00E3138E" w:rsidRDefault="00E3138E" w:rsidP="00E3138E">
      <w:pPr>
        <w:pStyle w:val="NoSpacing"/>
      </w:pPr>
      <w:r>
        <w:t>FALLBACK:</w:t>
      </w:r>
    </w:p>
    <w:p w14:paraId="1EEC1A93" w14:textId="77777777" w:rsidR="00E3138E" w:rsidRDefault="00E3138E" w:rsidP="00E3138E">
      <w:pPr>
        <w:pStyle w:val="NoSpacing"/>
      </w:pPr>
      <w:r>
        <w:t># Explicitly cache both "versions" of the homepage</w:t>
      </w:r>
    </w:p>
    <w:p w14:paraId="62C4418E" w14:textId="77777777" w:rsidR="00E3138E" w:rsidRDefault="002226B6" w:rsidP="00E3138E">
      <w:pPr>
        <w:pStyle w:val="NoSpacing"/>
      </w:pPr>
      <w:r w:rsidRPr="002226B6">
        <w:t>${</w:t>
      </w:r>
      <w:proofErr w:type="spellStart"/>
      <w:r w:rsidRPr="002226B6">
        <w:t>request.contextPath</w:t>
      </w:r>
      <w:proofErr w:type="spellEnd"/>
      <w:r w:rsidRPr="002226B6">
        <w:t>} ${</w:t>
      </w:r>
      <w:proofErr w:type="spellStart"/>
      <w:r w:rsidRPr="002226B6">
        <w:t>request.contextPath</w:t>
      </w:r>
      <w:proofErr w:type="spellEnd"/>
      <w:r w:rsidRPr="002226B6">
        <w:t>}/</w:t>
      </w:r>
    </w:p>
    <w:p w14:paraId="1E13E1B8" w14:textId="77777777" w:rsidR="002226B6" w:rsidRDefault="002226B6" w:rsidP="00E3138E">
      <w:pPr>
        <w:pStyle w:val="NoSpacing"/>
      </w:pPr>
    </w:p>
    <w:p w14:paraId="7BC7105B" w14:textId="6FAD027C" w:rsidR="00E3138E" w:rsidRDefault="00E3138E" w:rsidP="00E3138E">
      <w:pPr>
        <w:pStyle w:val="NoSpacing"/>
      </w:pPr>
      <w:r>
        <w:t>Then if the browser is pointed to "/</w:t>
      </w:r>
      <w:del w:id="344" w:author="Stephen Radachy" w:date="2015-11-11T14:45:00Z">
        <w:r w:rsidDel="007C7A72">
          <w:delText>myphotos</w:delText>
        </w:r>
      </w:del>
      <w:proofErr w:type="spellStart"/>
      <w:ins w:id="345" w:author="Stephen Radachy" w:date="2015-11-11T14:45:00Z">
        <w:r w:rsidR="007C7A72">
          <w:t>ngphotos</w:t>
        </w:r>
      </w:ins>
      <w:proofErr w:type="spellEnd"/>
      <w:r>
        <w:t>/" it will retrieve the view from cache. If while the browser is offline it is pointed to "/</w:t>
      </w:r>
      <w:proofErr w:type="spellStart"/>
      <w:ins w:id="346" w:author="Stephen Radachy" w:date="2015-11-11T14:45:00Z">
        <w:r w:rsidR="007C7A72">
          <w:t>ng</w:t>
        </w:r>
      </w:ins>
      <w:del w:id="347" w:author="Stephen Radachy" w:date="2015-11-11T14:45:00Z">
        <w:r w:rsidDel="007C7A72">
          <w:delText>my</w:delText>
        </w:r>
      </w:del>
      <w:r>
        <w:t>photos</w:t>
      </w:r>
      <w:proofErr w:type="spellEnd"/>
      <w:r>
        <w:t>", it will fallback and retrieve "/</w:t>
      </w:r>
      <w:proofErr w:type="spellStart"/>
      <w:ins w:id="348" w:author="Stephen Radachy" w:date="2015-11-11T14:46:00Z">
        <w:r w:rsidR="007C7A72">
          <w:t>ng</w:t>
        </w:r>
      </w:ins>
      <w:del w:id="349" w:author="Stephen Radachy" w:date="2015-11-11T14:45:00Z">
        <w:r w:rsidDel="007C7A72">
          <w:delText>my</w:delText>
        </w:r>
      </w:del>
      <w:r>
        <w:t>photos</w:t>
      </w:r>
      <w:proofErr w:type="spellEnd"/>
      <w:r>
        <w:t>/".</w:t>
      </w:r>
    </w:p>
    <w:p w14:paraId="1ECB5BF6" w14:textId="77777777" w:rsidR="00E3138E" w:rsidRDefault="00E3138E" w:rsidP="00E3138E">
      <w:pPr>
        <w:pStyle w:val="NoSpacing"/>
      </w:pPr>
    </w:p>
    <w:p w14:paraId="7A93AB3B" w14:textId="77777777" w:rsidR="00E3138E" w:rsidRDefault="00E3138E" w:rsidP="00E3138E">
      <w:pPr>
        <w:pStyle w:val="NoSpacing"/>
      </w:pPr>
      <w:r>
        <w:t>Finally notice the following line in the fallback section</w:t>
      </w:r>
    </w:p>
    <w:p w14:paraId="0E1CDF7D" w14:textId="77777777" w:rsidR="00E3138E" w:rsidRDefault="00E3138E" w:rsidP="00E3138E">
      <w:pPr>
        <w:pStyle w:val="NoSpacing"/>
      </w:pPr>
    </w:p>
    <w:p w14:paraId="04B66501" w14:textId="77777777" w:rsidR="00E3138E" w:rsidRDefault="00E3138E" w:rsidP="00E3138E">
      <w:pPr>
        <w:pStyle w:val="NoSpacing"/>
      </w:pPr>
      <w:r>
        <w:t>FALLBACK:</w:t>
      </w:r>
    </w:p>
    <w:p w14:paraId="644D7961" w14:textId="77777777" w:rsidR="00E3138E" w:rsidRDefault="00E3138E" w:rsidP="00E3138E">
      <w:pPr>
        <w:pStyle w:val="NoSpacing"/>
      </w:pPr>
      <w:r>
        <w:t>…</w:t>
      </w:r>
    </w:p>
    <w:p w14:paraId="0B3669EA" w14:textId="77777777" w:rsidR="00E3138E" w:rsidRDefault="00E3138E" w:rsidP="00E3138E">
      <w:pPr>
        <w:pStyle w:val="NoSpacing"/>
      </w:pPr>
      <w:r>
        <w:t xml:space="preserve"># For telling if we are online or offline in the </w:t>
      </w:r>
      <w:proofErr w:type="spellStart"/>
      <w:r>
        <w:t>javascript</w:t>
      </w:r>
      <w:proofErr w:type="spellEnd"/>
    </w:p>
    <w:p w14:paraId="4189EA28" w14:textId="77777777" w:rsidR="00E3138E" w:rsidRDefault="00E3138E" w:rsidP="00E3138E">
      <w:pPr>
        <w:pStyle w:val="NoSpacing"/>
      </w:pPr>
      <w:r w:rsidRPr="00E3138E">
        <w:t>${</w:t>
      </w:r>
      <w:proofErr w:type="spellStart"/>
      <w:r w:rsidRPr="00E3138E">
        <w:t>request.contextPath</w:t>
      </w:r>
      <w:proofErr w:type="spellEnd"/>
      <w:r w:rsidRPr="00E3138E">
        <w:t>}/</w:t>
      </w:r>
      <w:proofErr w:type="spellStart"/>
      <w:r w:rsidRPr="00E3138E">
        <w:t>js</w:t>
      </w:r>
      <w:proofErr w:type="spellEnd"/>
      <w:r w:rsidRPr="00E3138E">
        <w:t>/online.js ${</w:t>
      </w:r>
      <w:proofErr w:type="spellStart"/>
      <w:r w:rsidRPr="00E3138E">
        <w:t>request.contextPath</w:t>
      </w:r>
      <w:proofErr w:type="spellEnd"/>
      <w:r w:rsidRPr="00E3138E">
        <w:t>}/</w:t>
      </w:r>
      <w:proofErr w:type="spellStart"/>
      <w:r w:rsidRPr="00E3138E">
        <w:t>js</w:t>
      </w:r>
      <w:proofErr w:type="spellEnd"/>
      <w:r w:rsidRPr="00E3138E">
        <w:t>/offline.js</w:t>
      </w:r>
    </w:p>
    <w:p w14:paraId="62E8EA8E" w14:textId="77777777" w:rsidR="00E3138E" w:rsidRDefault="00E3138E" w:rsidP="00E3138E">
      <w:pPr>
        <w:pStyle w:val="NoSpacing"/>
      </w:pPr>
    </w:p>
    <w:p w14:paraId="1C7B2440" w14:textId="77777777" w:rsidR="00E3138E" w:rsidRDefault="00E3138E" w:rsidP="00E3138E">
      <w:pPr>
        <w:pStyle w:val="NoSpacing"/>
      </w:pPr>
      <w:r>
        <w:lastRenderedPageBreak/>
        <w:t xml:space="preserve">As explained above, this uses the fallback to determine the online or offline status of the web app. Both JavaScript files are a single line of code that set a global Boolean to true or false. The rest of the JavaScript code can access the variable. </w:t>
      </w:r>
    </w:p>
    <w:p w14:paraId="3B2A7CD9" w14:textId="77777777" w:rsidR="00E3138E" w:rsidRDefault="00E3138E" w:rsidP="00E3138E">
      <w:pPr>
        <w:pStyle w:val="Heading3"/>
      </w:pPr>
      <w:r>
        <w:t>App Cache Specification Summary</w:t>
      </w:r>
    </w:p>
    <w:p w14:paraId="68046340" w14:textId="77777777" w:rsidR="00E3138E" w:rsidRDefault="00E3138E" w:rsidP="00E3138E">
      <w:pPr>
        <w:pStyle w:val="NoSpacing"/>
      </w:pPr>
      <w:r>
        <w:t>Below is a summary of the procedure for writing the manifest file for an offline web app developed using different controllers and views for online and offline use.</w:t>
      </w:r>
    </w:p>
    <w:p w14:paraId="0B6086F7" w14:textId="77777777" w:rsidR="00E3138E" w:rsidRDefault="00E3138E" w:rsidP="00E3138E">
      <w:pPr>
        <w:pStyle w:val="NoSpacing"/>
      </w:pPr>
    </w:p>
    <w:p w14:paraId="112656C0" w14:textId="77777777" w:rsidR="00E3138E" w:rsidRDefault="00E3138E" w:rsidP="00E3138E">
      <w:pPr>
        <w:pStyle w:val="NoSpacing"/>
      </w:pPr>
      <w:r>
        <w:t xml:space="preserve">1. Make a controller, </w:t>
      </w:r>
      <w:proofErr w:type="spellStart"/>
      <w:r>
        <w:t>ManifestController</w:t>
      </w:r>
      <w:proofErr w:type="spellEnd"/>
      <w:r>
        <w:t>, that serves a single ASCII file. It can be rendered by the index action. Begin the file with "CACHE MANIFEST" and add a second comment line specifying the manifest version.</w:t>
      </w:r>
    </w:p>
    <w:p w14:paraId="06DAACE4" w14:textId="77777777" w:rsidR="00E3138E" w:rsidRDefault="00E3138E" w:rsidP="00E3138E">
      <w:pPr>
        <w:pStyle w:val="NoSpacing"/>
      </w:pPr>
    </w:p>
    <w:p w14:paraId="0E274F98" w14:textId="77777777" w:rsidR="00E3138E" w:rsidRDefault="00E3138E" w:rsidP="00E3138E">
      <w:pPr>
        <w:pStyle w:val="NoSpacing"/>
      </w:pPr>
      <w:r>
        <w:t xml:space="preserve">2. Add a line to the CACHE section of the manifest for each static resource that should be accessible offline. Static resources are JavaScript, CSS and image files. </w:t>
      </w:r>
    </w:p>
    <w:p w14:paraId="15252681" w14:textId="77777777" w:rsidR="00E3138E" w:rsidRDefault="00E3138E" w:rsidP="00E3138E">
      <w:pPr>
        <w:pStyle w:val="NoSpacing"/>
      </w:pPr>
    </w:p>
    <w:p w14:paraId="4D42E3C0" w14:textId="77777777" w:rsidR="00E3138E" w:rsidRDefault="00E3138E" w:rsidP="00E3138E">
      <w:pPr>
        <w:pStyle w:val="NoSpacing"/>
      </w:pPr>
      <w:r>
        <w:t>3. For each online view that should have a corresponding offline view, specify a line in the FALLBACK section of the manifest. For example</w:t>
      </w:r>
    </w:p>
    <w:p w14:paraId="1A282221" w14:textId="77777777" w:rsidR="00E3138E" w:rsidRDefault="00E3138E" w:rsidP="00E3138E">
      <w:pPr>
        <w:pStyle w:val="NoSpacing"/>
      </w:pPr>
    </w:p>
    <w:p w14:paraId="10B21C9D" w14:textId="77777777" w:rsidR="00E3138E" w:rsidRDefault="002226B6" w:rsidP="00E3138E">
      <w:pPr>
        <w:pStyle w:val="NoSpacing"/>
      </w:pPr>
      <w:r w:rsidRPr="002226B6">
        <w:t>${</w:t>
      </w:r>
      <w:proofErr w:type="spellStart"/>
      <w:r w:rsidRPr="002226B6">
        <w:t>request.contextPath</w:t>
      </w:r>
      <w:proofErr w:type="spellEnd"/>
      <w:r w:rsidRPr="002226B6">
        <w:t>}/topic/create ${</w:t>
      </w:r>
      <w:proofErr w:type="spellStart"/>
      <w:r w:rsidRPr="002226B6">
        <w:t>request.contextPath</w:t>
      </w:r>
      <w:proofErr w:type="spellEnd"/>
      <w:r w:rsidRPr="002226B6">
        <w:t>}/topic/#/create</w:t>
      </w:r>
    </w:p>
    <w:p w14:paraId="1C007799" w14:textId="77777777" w:rsidR="002226B6" w:rsidRDefault="002226B6" w:rsidP="00E3138E">
      <w:pPr>
        <w:pStyle w:val="NoSpacing"/>
      </w:pPr>
    </w:p>
    <w:p w14:paraId="58F8E3C6" w14:textId="77777777" w:rsidR="00E3138E" w:rsidRDefault="00E3138E" w:rsidP="00E3138E">
      <w:pPr>
        <w:pStyle w:val="NoSpacing"/>
      </w:pPr>
      <w:r>
        <w:t xml:space="preserve">4. In the NETWORK section specify all the other files by specifying an asterisk. </w:t>
      </w:r>
    </w:p>
    <w:p w14:paraId="5F470FCD" w14:textId="77777777" w:rsidR="00E3138E" w:rsidRDefault="00E3138E" w:rsidP="00E3138E">
      <w:pPr>
        <w:pStyle w:val="NoSpacing"/>
      </w:pPr>
    </w:p>
    <w:p w14:paraId="44360264" w14:textId="77777777" w:rsidR="00E3138E" w:rsidRDefault="00E3138E" w:rsidP="00E3138E">
      <w:pPr>
        <w:pStyle w:val="NoSpacing"/>
      </w:pPr>
      <w:r>
        <w:t xml:space="preserve">5. Be sure to fallback on different versions of the same URL by specifying them in the FALLBACK section. For example </w:t>
      </w:r>
    </w:p>
    <w:p w14:paraId="670684C7" w14:textId="77777777" w:rsidR="00E3138E" w:rsidRDefault="00E3138E" w:rsidP="00E3138E">
      <w:pPr>
        <w:pStyle w:val="NoSpacing"/>
      </w:pPr>
    </w:p>
    <w:p w14:paraId="0020A6F4" w14:textId="77777777" w:rsidR="00E3138E" w:rsidRDefault="00E3138E" w:rsidP="00E3138E">
      <w:pPr>
        <w:pStyle w:val="NoSpacing"/>
      </w:pPr>
      <w:r>
        <w:t>/</w:t>
      </w:r>
      <w:r w:rsidR="002226B6" w:rsidRPr="002226B6">
        <w:t>${</w:t>
      </w:r>
      <w:proofErr w:type="spellStart"/>
      <w:r w:rsidR="002226B6" w:rsidRPr="002226B6">
        <w:t>request.contextPath</w:t>
      </w:r>
      <w:proofErr w:type="spellEnd"/>
      <w:r w:rsidR="002226B6" w:rsidRPr="002226B6">
        <w:t>} ${</w:t>
      </w:r>
      <w:proofErr w:type="spellStart"/>
      <w:r w:rsidR="002226B6" w:rsidRPr="002226B6">
        <w:t>request.contextPath</w:t>
      </w:r>
      <w:proofErr w:type="spellEnd"/>
      <w:r w:rsidR="002226B6" w:rsidRPr="002226B6">
        <w:t>}/</w:t>
      </w:r>
    </w:p>
    <w:p w14:paraId="7FB19E40" w14:textId="77777777" w:rsidR="00E3138E" w:rsidRDefault="00E3138E" w:rsidP="00E3138E">
      <w:pPr>
        <w:pStyle w:val="NoSpacing"/>
      </w:pPr>
    </w:p>
    <w:p w14:paraId="5C11059F" w14:textId="77777777" w:rsidR="00E3138E" w:rsidRDefault="00E3138E" w:rsidP="00E3138E">
      <w:pPr>
        <w:pStyle w:val="NoSpacing"/>
      </w:pPr>
      <w:r>
        <w:t>6. Use the fallback in the manifest file for web app to determine online or offline status by adding to the FALLBACK section the following line</w:t>
      </w:r>
    </w:p>
    <w:p w14:paraId="14117D1B" w14:textId="77777777" w:rsidR="00E3138E" w:rsidRDefault="00E3138E" w:rsidP="00E3138E">
      <w:pPr>
        <w:pStyle w:val="NoSpacing"/>
      </w:pPr>
    </w:p>
    <w:p w14:paraId="7DF92E33" w14:textId="77777777" w:rsidR="00E3138E" w:rsidRDefault="00E3138E" w:rsidP="00E3138E">
      <w:pPr>
        <w:pStyle w:val="NoSpacing"/>
      </w:pPr>
      <w:r>
        <w:t>FALLBACK:</w:t>
      </w:r>
    </w:p>
    <w:p w14:paraId="5B6E5FF9" w14:textId="77777777" w:rsidR="00E3138E" w:rsidRDefault="00E3138E" w:rsidP="00E3138E">
      <w:pPr>
        <w:pStyle w:val="NoSpacing"/>
      </w:pPr>
      <w:r>
        <w:t>...</w:t>
      </w:r>
    </w:p>
    <w:p w14:paraId="3464C0A1" w14:textId="77777777" w:rsidR="00E3138E" w:rsidRDefault="002226B6" w:rsidP="00E3138E">
      <w:pPr>
        <w:pStyle w:val="NoSpacing"/>
      </w:pPr>
      <w:r w:rsidRPr="002226B6">
        <w:t>${</w:t>
      </w:r>
      <w:proofErr w:type="spellStart"/>
      <w:r w:rsidRPr="002226B6">
        <w:t>request.contextPath</w:t>
      </w:r>
      <w:proofErr w:type="spellEnd"/>
      <w:r w:rsidRPr="002226B6">
        <w:t>}/</w:t>
      </w:r>
      <w:proofErr w:type="spellStart"/>
      <w:r w:rsidRPr="002226B6">
        <w:t>js</w:t>
      </w:r>
      <w:proofErr w:type="spellEnd"/>
      <w:r w:rsidRPr="002226B6">
        <w:t>/online.js ${</w:t>
      </w:r>
      <w:proofErr w:type="spellStart"/>
      <w:r w:rsidRPr="002226B6">
        <w:t>request.contextPath</w:t>
      </w:r>
      <w:proofErr w:type="spellEnd"/>
      <w:r w:rsidRPr="002226B6">
        <w:t>}/</w:t>
      </w:r>
      <w:proofErr w:type="spellStart"/>
      <w:r w:rsidRPr="002226B6">
        <w:t>js</w:t>
      </w:r>
      <w:proofErr w:type="spellEnd"/>
      <w:r w:rsidRPr="002226B6">
        <w:t>/offline.js</w:t>
      </w:r>
    </w:p>
    <w:p w14:paraId="183EACEB" w14:textId="77777777" w:rsidR="002226B6" w:rsidRDefault="002226B6" w:rsidP="00E3138E">
      <w:pPr>
        <w:pStyle w:val="NoSpacing"/>
      </w:pPr>
    </w:p>
    <w:p w14:paraId="377C7156" w14:textId="77777777" w:rsidR="00E3138E" w:rsidRDefault="00E3138E" w:rsidP="00E3138E">
      <w:pPr>
        <w:pStyle w:val="NoSpacing"/>
      </w:pPr>
      <w:r>
        <w:t xml:space="preserve">and write the two short JavaScript files. </w:t>
      </w:r>
    </w:p>
    <w:p w14:paraId="3C14D266" w14:textId="77777777" w:rsidR="00E3138E" w:rsidRDefault="00E3138E" w:rsidP="00E3138E">
      <w:pPr>
        <w:pStyle w:val="NoSpacing"/>
      </w:pPr>
    </w:p>
    <w:p w14:paraId="05D86AF3" w14:textId="77777777" w:rsidR="00E3138E" w:rsidRDefault="00E3138E" w:rsidP="00E3138E">
      <w:pPr>
        <w:pStyle w:val="NoSpacing"/>
      </w:pPr>
      <w:r>
        <w:t>7. At least one page, probably the home the page, of your web app should specify the manifest attribute in the html tag. For example</w:t>
      </w:r>
    </w:p>
    <w:p w14:paraId="5A8BA239" w14:textId="77777777" w:rsidR="00E3138E" w:rsidRDefault="00E3138E" w:rsidP="00E3138E">
      <w:pPr>
        <w:pStyle w:val="NoSpacing"/>
      </w:pPr>
    </w:p>
    <w:p w14:paraId="39DB5C85" w14:textId="77777777" w:rsidR="00E3138E" w:rsidRDefault="00E3138E" w:rsidP="00E3138E">
      <w:pPr>
        <w:pStyle w:val="NoSpacing"/>
      </w:pPr>
      <w:proofErr w:type="gramStart"/>
      <w:r>
        <w:t>&lt;!DOCTYPE</w:t>
      </w:r>
      <w:proofErr w:type="gramEnd"/>
      <w:r>
        <w:t xml:space="preserve"> html&gt;</w:t>
      </w:r>
    </w:p>
    <w:p w14:paraId="2F791ECD" w14:textId="76BFD344" w:rsidR="00E3138E" w:rsidRDefault="00E3138E" w:rsidP="00E3138E">
      <w:pPr>
        <w:pStyle w:val="NoSpacing"/>
      </w:pPr>
      <w:r>
        <w:t>&lt;html manifest="</w:t>
      </w:r>
      <w:del w:id="350" w:author="Stephen Radachy" w:date="2015-11-11T14:46:00Z">
        <w:r w:rsidDel="007C7A72">
          <w:delText>/</w:delText>
        </w:r>
      </w:del>
      <w:ins w:id="351" w:author="Stephen Radachy" w:date="2015-11-11T14:46:00Z">
        <w:r w:rsidR="007C7A72">
          <w:t>${</w:t>
        </w:r>
        <w:proofErr w:type="spellStart"/>
        <w:r w:rsidR="007C7A72">
          <w:t>request.contextPath</w:t>
        </w:r>
        <w:proofErr w:type="spellEnd"/>
        <w:r w:rsidR="007C7A72">
          <w:t>}</w:t>
        </w:r>
      </w:ins>
      <w:del w:id="352" w:author="Stephen Radachy" w:date="2015-11-11T14:46:00Z">
        <w:r w:rsidDel="007C7A72">
          <w:delText>myphotos</w:delText>
        </w:r>
      </w:del>
      <w:r>
        <w:t>/manifest"&gt;</w:t>
      </w:r>
    </w:p>
    <w:p w14:paraId="549F790F" w14:textId="77777777" w:rsidR="00E3138E" w:rsidRDefault="00E3138E" w:rsidP="00E3138E">
      <w:pPr>
        <w:pStyle w:val="NoSpacing"/>
      </w:pPr>
      <w:r>
        <w:tab/>
        <w:t>&lt;head&gt; … &lt;/head&gt;</w:t>
      </w:r>
    </w:p>
    <w:p w14:paraId="04F42572" w14:textId="77777777" w:rsidR="00E3138E" w:rsidRDefault="00E3138E" w:rsidP="00E3138E">
      <w:pPr>
        <w:pStyle w:val="NoSpacing"/>
      </w:pPr>
      <w:r>
        <w:tab/>
        <w:t>&lt;body&gt; …&lt;/body&gt;</w:t>
      </w:r>
    </w:p>
    <w:p w14:paraId="254D3698" w14:textId="77777777" w:rsidR="00E3138E" w:rsidRDefault="00E3138E" w:rsidP="00E3138E">
      <w:pPr>
        <w:pStyle w:val="NoSpacing"/>
      </w:pPr>
      <w:r>
        <w:t xml:space="preserve">&lt;/html&gt; </w:t>
      </w:r>
    </w:p>
    <w:p w14:paraId="1E343731" w14:textId="77777777" w:rsidR="00E3138E" w:rsidRDefault="00E3138E" w:rsidP="00E3138E">
      <w:pPr>
        <w:pStyle w:val="NoSpacing"/>
      </w:pPr>
    </w:p>
    <w:p w14:paraId="543621B3" w14:textId="77777777" w:rsidR="00E3138E" w:rsidRDefault="00E3138E" w:rsidP="00E3138E">
      <w:pPr>
        <w:pStyle w:val="Heading3"/>
      </w:pPr>
      <w:r>
        <w:t>App Cache Gotchas</w:t>
      </w:r>
    </w:p>
    <w:p w14:paraId="3BB7B422" w14:textId="77777777" w:rsidR="00E3138E" w:rsidRDefault="00E3138E" w:rsidP="00E3138E">
      <w:pPr>
        <w:pStyle w:val="NoSpacing"/>
      </w:pPr>
      <w:r>
        <w:t>There a few gotchas to consider when using and developing the app cache.</w:t>
      </w:r>
    </w:p>
    <w:p w14:paraId="1186499B" w14:textId="77777777" w:rsidR="00E3138E" w:rsidRDefault="00E3138E" w:rsidP="00E3138E">
      <w:pPr>
        <w:pStyle w:val="NoSpacing"/>
      </w:pPr>
    </w:p>
    <w:p w14:paraId="67C27D32" w14:textId="77777777" w:rsidR="00E3138E" w:rsidRDefault="00E3138E" w:rsidP="00E3138E">
      <w:pPr>
        <w:pStyle w:val="NoSpacing"/>
      </w:pPr>
      <w:r>
        <w:lastRenderedPageBreak/>
        <w:t>1. The first gotchas to remember is that the browser will not re-cache unless the manifest has changed or has been removed from the browser. This can be troublesome when developing. You can view and remove app caches by pointing the browser to</w:t>
      </w:r>
    </w:p>
    <w:p w14:paraId="2B49E8B7" w14:textId="77777777" w:rsidR="00E3138E" w:rsidRDefault="00E3138E" w:rsidP="00E3138E">
      <w:pPr>
        <w:pStyle w:val="NoSpacing"/>
      </w:pPr>
    </w:p>
    <w:p w14:paraId="4D71907E" w14:textId="77777777" w:rsidR="00E3138E" w:rsidRDefault="00E3138E" w:rsidP="00E3138E">
      <w:pPr>
        <w:pStyle w:val="NoSpacing"/>
      </w:pPr>
      <w:r w:rsidRPr="00EA1D6E">
        <w:t>chrome://appcache-internals/</w:t>
      </w:r>
      <w:r>
        <w:t xml:space="preserve"> </w:t>
      </w:r>
    </w:p>
    <w:p w14:paraId="18C10DB7" w14:textId="77777777" w:rsidR="00E3138E" w:rsidRDefault="00E3138E" w:rsidP="00E3138E">
      <w:pPr>
        <w:pStyle w:val="NoSpacing"/>
      </w:pPr>
    </w:p>
    <w:p w14:paraId="4137D416" w14:textId="77777777" w:rsidR="00E3138E" w:rsidRDefault="00E3138E" w:rsidP="00E3138E">
      <w:pPr>
        <w:pStyle w:val="NoSpacing"/>
      </w:pPr>
      <w:r>
        <w:t xml:space="preserve">You can also use your browser "incognito mode" during the development. Then closing the browser window will automatically delete the app cache from the browser. The next time you open the browser and point it to the website, it will be re-cache the files specified in the manifest. </w:t>
      </w:r>
    </w:p>
    <w:p w14:paraId="15D02916" w14:textId="77777777" w:rsidR="00E3138E" w:rsidRDefault="00E3138E" w:rsidP="00E3138E">
      <w:pPr>
        <w:pStyle w:val="NoSpacing"/>
      </w:pPr>
    </w:p>
    <w:p w14:paraId="6DC4E357" w14:textId="77777777" w:rsidR="00E3138E" w:rsidRDefault="00E3138E" w:rsidP="00E3138E">
      <w:pPr>
        <w:pStyle w:val="NoSpacing"/>
      </w:pPr>
      <w:r>
        <w:t xml:space="preserve">2. The browser will cache any page that has the manifest attribute in its html tag weather or not the page is listed in the manifest. This effect has several implications. First, you need to be careful what pages have the manifest attribute. When developing using different controllers and views for online and offline functionality you probably do not want to cache the online pages because this will prevent the offline pages from being rendered. </w:t>
      </w:r>
      <w:proofErr w:type="spellStart"/>
      <w:r>
        <w:t>MyPhotos</w:t>
      </w:r>
      <w:proofErr w:type="spellEnd"/>
      <w:r>
        <w:t xml:space="preserve"> web app only has the home page with the manifest attribute. This can cause a problem for users because for the browser to see a new manifest the user must first visit the home page. </w:t>
      </w:r>
    </w:p>
    <w:p w14:paraId="35528335" w14:textId="77777777" w:rsidR="00E3138E" w:rsidRDefault="00E3138E" w:rsidP="00E3138E">
      <w:pPr>
        <w:pStyle w:val="NoSpacing"/>
      </w:pPr>
    </w:p>
    <w:p w14:paraId="398052CF" w14:textId="77777777" w:rsidR="00E3138E" w:rsidRDefault="00E3138E" w:rsidP="00E3138E">
      <w:pPr>
        <w:pStyle w:val="NoSpacing"/>
      </w:pPr>
      <w:r>
        <w:t>Even when developing offline apps using the same controller and views, not every page should be cached. For example a view specifying a parameter such as</w:t>
      </w:r>
    </w:p>
    <w:p w14:paraId="0AF59EC7" w14:textId="77777777" w:rsidR="00E3138E" w:rsidRDefault="00E3138E" w:rsidP="00E3138E">
      <w:pPr>
        <w:pStyle w:val="NoSpacing"/>
      </w:pPr>
    </w:p>
    <w:p w14:paraId="0BD8E807" w14:textId="59740D36" w:rsidR="00E3138E" w:rsidRDefault="007C7A72" w:rsidP="00E3138E">
      <w:pPr>
        <w:pStyle w:val="NoSpacing"/>
      </w:pPr>
      <w:ins w:id="353" w:author="Stephen Radachy" w:date="2015-11-11T14:49:00Z">
        <w:r>
          <w:t>${</w:t>
        </w:r>
        <w:proofErr w:type="spellStart"/>
        <w:r>
          <w:t>request.contextPath</w:t>
        </w:r>
        <w:proofErr w:type="spellEnd"/>
        <w:r>
          <w:t>}</w:t>
        </w:r>
      </w:ins>
      <w:del w:id="354" w:author="Stephen Radachy" w:date="2015-11-11T14:49:00Z">
        <w:r w:rsidR="00E3138E" w:rsidDel="007C7A72">
          <w:delText>/</w:delText>
        </w:r>
      </w:del>
      <w:del w:id="355" w:author="Stephen Radachy" w:date="2015-11-11T14:46:00Z">
        <w:r w:rsidR="00E3138E" w:rsidDel="007C7A72">
          <w:delText>myphotos</w:delText>
        </w:r>
      </w:del>
      <w:r w:rsidR="00E3138E">
        <w:t xml:space="preserve">/topic/view/3 </w:t>
      </w:r>
    </w:p>
    <w:p w14:paraId="1B49FCB5" w14:textId="77777777" w:rsidR="00E3138E" w:rsidRDefault="00E3138E" w:rsidP="00E3138E">
      <w:pPr>
        <w:pStyle w:val="NoSpacing"/>
      </w:pPr>
    </w:p>
    <w:p w14:paraId="00706D05" w14:textId="5DDCF4A4" w:rsidR="00E3138E" w:rsidRDefault="00E3138E" w:rsidP="00E3138E">
      <w:pPr>
        <w:pStyle w:val="NoSpacing"/>
      </w:pPr>
      <w:r>
        <w:t xml:space="preserve">should not be cached, but the view </w:t>
      </w:r>
      <w:ins w:id="356" w:author="Stephen Radachy" w:date="2015-11-11T14:49:00Z">
        <w:r w:rsidR="007C7A72">
          <w:t>${</w:t>
        </w:r>
        <w:proofErr w:type="spellStart"/>
        <w:r w:rsidR="007C7A72">
          <w:t>request.contextPath</w:t>
        </w:r>
        <w:proofErr w:type="spellEnd"/>
        <w:r w:rsidR="007C7A72">
          <w:t>}</w:t>
        </w:r>
      </w:ins>
      <w:del w:id="357" w:author="Stephen Radachy" w:date="2015-11-11T14:49:00Z">
        <w:r w:rsidDel="007C7A72">
          <w:delText>/</w:delText>
        </w:r>
      </w:del>
      <w:del w:id="358" w:author="Stephen Radachy" w:date="2015-11-11T14:46:00Z">
        <w:r w:rsidDel="007C7A72">
          <w:delText>myphotos</w:delText>
        </w:r>
      </w:del>
      <w:r>
        <w:t xml:space="preserve">/view/topic should be cached, so that the JavaScript or backend code can generate the dynamic content. Specifying the difference can be challenging for developers using the same controllers and views and requires conditional construction of the html tag. </w:t>
      </w:r>
      <w:del w:id="359" w:author="Stephen Radachy" w:date="2015-11-11T14:47:00Z">
        <w:r w:rsidDel="007C7A72">
          <w:delText>See the Mushroom Mapper for an example on how to use Grails' Sitemesh to make conditional html tags.</w:delText>
        </w:r>
      </w:del>
    </w:p>
    <w:p w14:paraId="7413144E" w14:textId="77777777" w:rsidR="00E3138E" w:rsidRDefault="00E3138E" w:rsidP="00E3138E">
      <w:pPr>
        <w:pStyle w:val="NoSpacing"/>
      </w:pPr>
    </w:p>
    <w:p w14:paraId="1AFEFD15" w14:textId="77777777" w:rsidR="00E3138E" w:rsidRDefault="00E3138E" w:rsidP="00E3138E">
      <w:pPr>
        <w:pStyle w:val="NoSpacing"/>
      </w:pPr>
      <w:r>
        <w:t>3. Another related challenge is specifying parameters in the offline version even when different controller and views are used. For example the URL</w:t>
      </w:r>
    </w:p>
    <w:p w14:paraId="433FE0AD" w14:textId="77777777" w:rsidR="00E3138E" w:rsidRDefault="00E3138E" w:rsidP="00E3138E">
      <w:pPr>
        <w:pStyle w:val="NoSpacing"/>
      </w:pPr>
    </w:p>
    <w:p w14:paraId="049B22B8" w14:textId="01A480B4" w:rsidR="00E3138E" w:rsidRDefault="007C7A72" w:rsidP="00E3138E">
      <w:pPr>
        <w:pStyle w:val="NoSpacing"/>
      </w:pPr>
      <w:ins w:id="360" w:author="Stephen Radachy" w:date="2015-11-11T14:49:00Z">
        <w:r>
          <w:t>${</w:t>
        </w:r>
        <w:proofErr w:type="spellStart"/>
        <w:r>
          <w:t>request.contextPath</w:t>
        </w:r>
        <w:proofErr w:type="spellEnd"/>
        <w:r>
          <w:t>}</w:t>
        </w:r>
      </w:ins>
      <w:del w:id="361" w:author="Stephen Radachy" w:date="2015-11-11T14:49:00Z">
        <w:r w:rsidR="002226B6" w:rsidDel="007C7A72">
          <w:delText>/</w:delText>
        </w:r>
      </w:del>
      <w:del w:id="362" w:author="Stephen Radachy" w:date="2015-11-11T14:47:00Z">
        <w:r w:rsidR="002226B6" w:rsidDel="007C7A72">
          <w:delText>myphotos</w:delText>
        </w:r>
      </w:del>
      <w:r w:rsidR="002226B6">
        <w:t>/t</w:t>
      </w:r>
      <w:r w:rsidR="00E3138E">
        <w:t>opic/</w:t>
      </w:r>
      <w:r w:rsidR="002226B6">
        <w:t>#</w:t>
      </w:r>
      <w:r w:rsidR="00E3138E">
        <w:t>view/3</w:t>
      </w:r>
    </w:p>
    <w:p w14:paraId="4E8FA677" w14:textId="77777777" w:rsidR="00E3138E" w:rsidRDefault="00E3138E" w:rsidP="00E3138E">
      <w:pPr>
        <w:pStyle w:val="NoSpacing"/>
      </w:pPr>
    </w:p>
    <w:p w14:paraId="77F1F0DA" w14:textId="77777777" w:rsidR="00E3138E" w:rsidRDefault="00E3138E" w:rsidP="00E3138E">
      <w:pPr>
        <w:pStyle w:val="NoSpacing"/>
      </w:pPr>
      <w:r>
        <w:t xml:space="preserve">might mean to render a topic view 3 from the device storage. But the browser will not have the URL cached. Remember we cached only </w:t>
      </w:r>
    </w:p>
    <w:p w14:paraId="17B1E24B" w14:textId="77777777" w:rsidR="00E3138E" w:rsidRDefault="00E3138E" w:rsidP="00E3138E">
      <w:pPr>
        <w:pStyle w:val="NoSpacing"/>
      </w:pPr>
    </w:p>
    <w:p w14:paraId="1E431DE8" w14:textId="7D7103FD" w:rsidR="00E3138E" w:rsidRDefault="007C7A72" w:rsidP="00E3138E">
      <w:pPr>
        <w:pStyle w:val="NoSpacing"/>
      </w:pPr>
      <w:ins w:id="363" w:author="Stephen Radachy" w:date="2015-11-11T14:49:00Z">
        <w:r>
          <w:t>${</w:t>
        </w:r>
        <w:proofErr w:type="spellStart"/>
        <w:r>
          <w:t>request.contextPath</w:t>
        </w:r>
        <w:proofErr w:type="spellEnd"/>
        <w:r>
          <w:t>}</w:t>
        </w:r>
      </w:ins>
      <w:del w:id="364" w:author="Stephen Radachy" w:date="2015-11-11T14:49:00Z">
        <w:r w:rsidR="002226B6" w:rsidDel="007C7A72">
          <w:delText>/</w:delText>
        </w:r>
      </w:del>
      <w:del w:id="365" w:author="Stephen Radachy" w:date="2015-11-11T14:47:00Z">
        <w:r w:rsidR="002226B6" w:rsidDel="007C7A72">
          <w:delText>myphotos</w:delText>
        </w:r>
      </w:del>
      <w:r w:rsidR="002226B6">
        <w:t>/t</w:t>
      </w:r>
      <w:r w:rsidR="00E3138E">
        <w:t>opic/</w:t>
      </w:r>
      <w:r w:rsidR="002226B6">
        <w:t>#</w:t>
      </w:r>
      <w:r w:rsidR="00E3138E">
        <w:t>view</w:t>
      </w:r>
    </w:p>
    <w:p w14:paraId="0FDF0BC6" w14:textId="77777777" w:rsidR="00E3138E" w:rsidRDefault="00E3138E" w:rsidP="00E3138E">
      <w:pPr>
        <w:pStyle w:val="NoSpacing"/>
      </w:pPr>
    </w:p>
    <w:p w14:paraId="7AD37122" w14:textId="697BF781" w:rsidR="00E3138E" w:rsidRDefault="00E3138E" w:rsidP="00E3138E">
      <w:pPr>
        <w:pStyle w:val="NoSpacing"/>
      </w:pPr>
      <w:r>
        <w:t xml:space="preserve">so the browser will not find it and will generate 404 error. We don't want the browser to cache the complete view; rather we want the browser to generate the view from the device storage. We need to interpret the "3" not as part of the URL but as a parameter. The trick is to use the hash, "#", in the URL, for example </w:t>
      </w:r>
      <w:del w:id="366" w:author="Stephen Radachy" w:date="2015-11-11T14:48:00Z">
        <w:r w:rsidDel="007C7A72">
          <w:delText xml:space="preserve">my </w:delText>
        </w:r>
      </w:del>
      <w:proofErr w:type="spellStart"/>
      <w:ins w:id="367" w:author="Stephen Radachy" w:date="2015-11-11T14:48:00Z">
        <w:r w:rsidR="007C7A72">
          <w:t>ng</w:t>
        </w:r>
      </w:ins>
      <w:del w:id="368" w:author="Stephen Radachy" w:date="2015-11-11T14:48:00Z">
        <w:r w:rsidDel="007C7A72">
          <w:delText>p</w:delText>
        </w:r>
      </w:del>
      <w:ins w:id="369" w:author="Stephen Radachy" w:date="2015-11-11T14:48:00Z">
        <w:r w:rsidR="007C7A72">
          <w:t>P</w:t>
        </w:r>
      </w:ins>
      <w:r>
        <w:t>hotos</w:t>
      </w:r>
      <w:proofErr w:type="spellEnd"/>
      <w:r>
        <w:t xml:space="preserve"> uses</w:t>
      </w:r>
    </w:p>
    <w:p w14:paraId="1CA82D20" w14:textId="77777777" w:rsidR="00E3138E" w:rsidRDefault="00E3138E" w:rsidP="00E3138E">
      <w:pPr>
        <w:pStyle w:val="NoSpacing"/>
      </w:pPr>
    </w:p>
    <w:p w14:paraId="7AD7DD31" w14:textId="01D5BE27" w:rsidR="00E3138E" w:rsidRDefault="007C7A72" w:rsidP="00E3138E">
      <w:pPr>
        <w:pStyle w:val="NoSpacing"/>
      </w:pPr>
      <w:ins w:id="370" w:author="Stephen Radachy" w:date="2015-11-11T14:49:00Z">
        <w:r>
          <w:t>${</w:t>
        </w:r>
        <w:proofErr w:type="spellStart"/>
        <w:r>
          <w:t>request.contextPath</w:t>
        </w:r>
        <w:proofErr w:type="spellEnd"/>
        <w:r>
          <w:t>}</w:t>
        </w:r>
      </w:ins>
      <w:del w:id="371" w:author="Stephen Radachy" w:date="2015-11-11T14:49:00Z">
        <w:r w:rsidR="002226B6" w:rsidDel="007C7A72">
          <w:delText>/</w:delText>
        </w:r>
      </w:del>
      <w:del w:id="372" w:author="Stephen Radachy" w:date="2015-11-11T14:48:00Z">
        <w:r w:rsidR="002226B6" w:rsidDel="007C7A72">
          <w:delText>myphotos</w:delText>
        </w:r>
      </w:del>
      <w:r w:rsidR="002226B6">
        <w:t>/topic/#</w:t>
      </w:r>
      <w:ins w:id="373" w:author="Stephen Radachy" w:date="2015-11-11T14:47:00Z">
        <w:r>
          <w:t>/</w:t>
        </w:r>
      </w:ins>
      <w:r w:rsidR="002226B6">
        <w:t>views/3</w:t>
      </w:r>
    </w:p>
    <w:p w14:paraId="464DA653" w14:textId="77777777" w:rsidR="00E3138E" w:rsidRDefault="00E3138E" w:rsidP="00E3138E">
      <w:pPr>
        <w:pStyle w:val="NoSpacing"/>
      </w:pPr>
    </w:p>
    <w:p w14:paraId="2BF28C01" w14:textId="77777777" w:rsidR="00E3138E" w:rsidRDefault="00E3138E" w:rsidP="00E3138E">
      <w:pPr>
        <w:pStyle w:val="NoSpacing"/>
      </w:pPr>
      <w:r>
        <w:t xml:space="preserve">The browser interprets the above URL as referencing </w:t>
      </w:r>
    </w:p>
    <w:p w14:paraId="12F1D1A4" w14:textId="77777777" w:rsidR="00E3138E" w:rsidRDefault="00E3138E" w:rsidP="00E3138E">
      <w:pPr>
        <w:pStyle w:val="NoSpacing"/>
      </w:pPr>
    </w:p>
    <w:p w14:paraId="62043ACC" w14:textId="0EECB53F" w:rsidR="00E3138E" w:rsidRDefault="007C7A72" w:rsidP="00E3138E">
      <w:pPr>
        <w:pStyle w:val="NoSpacing"/>
      </w:pPr>
      <w:ins w:id="374" w:author="Stephen Radachy" w:date="2015-11-11T14:49:00Z">
        <w:r>
          <w:t>${</w:t>
        </w:r>
        <w:proofErr w:type="spellStart"/>
        <w:r>
          <w:t>request.contextPath</w:t>
        </w:r>
        <w:proofErr w:type="spellEnd"/>
        <w:r>
          <w:t>}</w:t>
        </w:r>
      </w:ins>
      <w:del w:id="375" w:author="Stephen Radachy" w:date="2015-11-11T14:49:00Z">
        <w:r w:rsidR="002226B6" w:rsidDel="007C7A72">
          <w:delText>/</w:delText>
        </w:r>
      </w:del>
      <w:del w:id="376" w:author="Stephen Radachy" w:date="2015-11-11T14:47:00Z">
        <w:r w:rsidR="002226B6" w:rsidDel="007C7A72">
          <w:delText>myphotos</w:delText>
        </w:r>
      </w:del>
      <w:r w:rsidR="002226B6">
        <w:t>/topic/</w:t>
      </w:r>
    </w:p>
    <w:p w14:paraId="5750831E" w14:textId="77777777" w:rsidR="00E3138E" w:rsidRDefault="00E3138E" w:rsidP="00E3138E">
      <w:pPr>
        <w:pStyle w:val="NoSpacing"/>
      </w:pPr>
    </w:p>
    <w:p w14:paraId="46C2FC07" w14:textId="77777777" w:rsidR="00E3138E" w:rsidRDefault="00E3138E" w:rsidP="00E3138E">
      <w:pPr>
        <w:pStyle w:val="NoSpacing"/>
      </w:pPr>
      <w:r>
        <w:lastRenderedPageBreak/>
        <w:t xml:space="preserve">Then the JavaScript code activating the page extracts the "3" from the URL address and retrieves the content from the device storage.  </w:t>
      </w:r>
    </w:p>
    <w:p w14:paraId="414B621F" w14:textId="77777777" w:rsidR="00E3138E" w:rsidRDefault="00E3138E" w:rsidP="00E3138E">
      <w:pPr>
        <w:pStyle w:val="NoSpacing"/>
      </w:pPr>
    </w:p>
    <w:p w14:paraId="04002757" w14:textId="77777777" w:rsidR="00E3138E" w:rsidRDefault="00E3138E" w:rsidP="00E3138E">
      <w:pPr>
        <w:pStyle w:val="NoSpacing"/>
      </w:pPr>
      <w:r>
        <w:t>4. The browser caches all the files specified in the manifest or none of them. This means that if there is an error in the manifest, for example a file listed in the manifest that cannot be retrieved, then the browser will not cache any of the files. The error occurs rather silently; meaning the online behavior will not change and an error is only sent to the JavaScript console. You can access the JavaScript console in the browser's "developer's tools." I recommend keeping the JavaScript console open while you developing the manifest or JavaScript code.</w:t>
      </w:r>
    </w:p>
    <w:p w14:paraId="14F1F38C" w14:textId="77777777" w:rsidR="002226B6" w:rsidRDefault="002226B6" w:rsidP="00E3138E">
      <w:pPr>
        <w:pStyle w:val="NoSpacing"/>
      </w:pPr>
    </w:p>
    <w:p w14:paraId="21190B84" w14:textId="77777777" w:rsidR="002226B6" w:rsidRDefault="002226B6" w:rsidP="002226B6">
      <w:pPr>
        <w:pStyle w:val="Heading2"/>
      </w:pPr>
      <w:r>
        <w:t>GUID</w:t>
      </w:r>
    </w:p>
    <w:p w14:paraId="58DB8FA2" w14:textId="77777777" w:rsidR="002226B6" w:rsidRDefault="002226B6" w:rsidP="002226B6">
      <w:r>
        <w:t xml:space="preserve">For convince all keys should be Global Universal Identifies (GUID). True GUIDs are hard to generate, but </w:t>
      </w:r>
      <w:proofErr w:type="spellStart"/>
      <w:r>
        <w:t>myPhotos</w:t>
      </w:r>
      <w:proofErr w:type="spellEnd"/>
      <w:r>
        <w:t xml:space="preserve"> uses a fairly reliable JavaScript function to generate the GUID. The GUID generator is defined in util.js:</w:t>
      </w:r>
    </w:p>
    <w:p w14:paraId="7A221B08" w14:textId="77777777" w:rsidR="002226B6" w:rsidRDefault="002226B6" w:rsidP="002226B6">
      <w:pPr>
        <w:pStyle w:val="NoSpacing"/>
      </w:pPr>
      <w:r>
        <w:t xml:space="preserve">// Generate </w:t>
      </w:r>
      <w:proofErr w:type="spellStart"/>
      <w:r>
        <w:t>guid</w:t>
      </w:r>
      <w:proofErr w:type="spellEnd"/>
      <w:r>
        <w:t xml:space="preserve"> from stackoverflow.com/questions/105034/create-</w:t>
      </w:r>
      <w:proofErr w:type="spellStart"/>
      <w:r>
        <w:t>guid</w:t>
      </w:r>
      <w:proofErr w:type="spellEnd"/>
      <w:r>
        <w:t>-</w:t>
      </w:r>
      <w:proofErr w:type="spellStart"/>
      <w:r>
        <w:t>uuid</w:t>
      </w:r>
      <w:proofErr w:type="spellEnd"/>
      <w:r>
        <w:t>-in-</w:t>
      </w:r>
      <w:proofErr w:type="spellStart"/>
      <w:r>
        <w:t>javascript</w:t>
      </w:r>
      <w:proofErr w:type="spellEnd"/>
    </w:p>
    <w:p w14:paraId="0973F24D" w14:textId="77777777" w:rsidR="002226B6" w:rsidRDefault="002226B6" w:rsidP="002226B6">
      <w:pPr>
        <w:pStyle w:val="NoSpacing"/>
      </w:pPr>
      <w:r>
        <w:t xml:space="preserve">function </w:t>
      </w:r>
      <w:proofErr w:type="spellStart"/>
      <w:proofErr w:type="gramStart"/>
      <w:r>
        <w:t>guid</w:t>
      </w:r>
      <w:proofErr w:type="spellEnd"/>
      <w:r>
        <w:t>(</w:t>
      </w:r>
      <w:proofErr w:type="gramEnd"/>
      <w:r>
        <w:t>) {</w:t>
      </w:r>
    </w:p>
    <w:p w14:paraId="40233922" w14:textId="77777777" w:rsidR="002226B6" w:rsidRDefault="002226B6" w:rsidP="002226B6">
      <w:pPr>
        <w:pStyle w:val="NoSpacing"/>
      </w:pPr>
      <w:r>
        <w:t xml:space="preserve">    "use strict";</w:t>
      </w:r>
    </w:p>
    <w:p w14:paraId="225399EE" w14:textId="77777777" w:rsidR="002226B6" w:rsidRDefault="002226B6" w:rsidP="002226B6">
      <w:pPr>
        <w:pStyle w:val="NoSpacing"/>
      </w:pPr>
      <w:r>
        <w:t xml:space="preserve">    function s4() {</w:t>
      </w:r>
    </w:p>
    <w:p w14:paraId="7C450B5C" w14:textId="77777777" w:rsidR="002226B6" w:rsidRDefault="002226B6" w:rsidP="002226B6">
      <w:pPr>
        <w:pStyle w:val="NoSpacing"/>
      </w:pPr>
      <w:r>
        <w:t xml:space="preserve">        return </w:t>
      </w:r>
      <w:proofErr w:type="spellStart"/>
      <w:r>
        <w:t>Math.floor</w:t>
      </w:r>
      <w:proofErr w:type="spellEnd"/>
      <w:r>
        <w:t xml:space="preserve">((1 + </w:t>
      </w:r>
      <w:proofErr w:type="spellStart"/>
      <w:r>
        <w:t>Math.random</w:t>
      </w:r>
      <w:proofErr w:type="spellEnd"/>
      <w:r>
        <w:t>()) * 0x10000)</w:t>
      </w:r>
    </w:p>
    <w:p w14:paraId="7FD1C8B2" w14:textId="77777777" w:rsidR="002226B6" w:rsidRDefault="002226B6" w:rsidP="002226B6">
      <w:pPr>
        <w:pStyle w:val="NoSpacing"/>
      </w:pPr>
      <w:r>
        <w:t xml:space="preserve">            </w:t>
      </w:r>
      <w:proofErr w:type="gramStart"/>
      <w:r>
        <w:t>.</w:t>
      </w:r>
      <w:proofErr w:type="spellStart"/>
      <w:r>
        <w:t>toString</w:t>
      </w:r>
      <w:proofErr w:type="spellEnd"/>
      <w:proofErr w:type="gramEnd"/>
      <w:r>
        <w:t>()</w:t>
      </w:r>
    </w:p>
    <w:p w14:paraId="2E0D53AB" w14:textId="77777777" w:rsidR="002226B6" w:rsidRDefault="002226B6" w:rsidP="002226B6">
      <w:pPr>
        <w:pStyle w:val="NoSpacing"/>
      </w:pPr>
      <w:r>
        <w:t xml:space="preserve">            </w:t>
      </w:r>
      <w:proofErr w:type="gramStart"/>
      <w:r>
        <w:t>.substring</w:t>
      </w:r>
      <w:proofErr w:type="gramEnd"/>
      <w:r>
        <w:t>(1);</w:t>
      </w:r>
    </w:p>
    <w:p w14:paraId="504F9C77" w14:textId="77777777" w:rsidR="002226B6" w:rsidRDefault="002226B6" w:rsidP="002226B6">
      <w:pPr>
        <w:pStyle w:val="NoSpacing"/>
      </w:pPr>
      <w:r>
        <w:t xml:space="preserve">    }</w:t>
      </w:r>
    </w:p>
    <w:p w14:paraId="193256CD" w14:textId="77777777" w:rsidR="002226B6" w:rsidRDefault="002226B6" w:rsidP="002226B6">
      <w:pPr>
        <w:pStyle w:val="NoSpacing"/>
      </w:pPr>
    </w:p>
    <w:p w14:paraId="3B38BA95" w14:textId="77777777" w:rsidR="002226B6" w:rsidRDefault="002226B6" w:rsidP="002226B6">
      <w:pPr>
        <w:pStyle w:val="NoSpacing"/>
      </w:pPr>
      <w:r>
        <w:t xml:space="preserve">    return s4() + s4() + "-" + s4() + "-" + s4() + "-" +</w:t>
      </w:r>
    </w:p>
    <w:p w14:paraId="0A5AC43E" w14:textId="77777777" w:rsidR="002226B6" w:rsidRDefault="002226B6" w:rsidP="002226B6">
      <w:pPr>
        <w:pStyle w:val="NoSpacing"/>
      </w:pPr>
      <w:r>
        <w:t xml:space="preserve">        s4() + "-" + s4() + s4() + s4();</w:t>
      </w:r>
    </w:p>
    <w:p w14:paraId="57273765" w14:textId="77777777" w:rsidR="002226B6" w:rsidRDefault="002226B6" w:rsidP="002226B6">
      <w:pPr>
        <w:pStyle w:val="NoSpacing"/>
      </w:pPr>
      <w:r>
        <w:t>}</w:t>
      </w:r>
    </w:p>
    <w:p w14:paraId="1684F25D" w14:textId="77777777" w:rsidR="002226B6" w:rsidRDefault="002226B6" w:rsidP="002226B6"/>
    <w:p w14:paraId="05529701" w14:textId="5400B8BD" w:rsidR="002226B6" w:rsidRDefault="002226B6" w:rsidP="002226B6">
      <w:r>
        <w:t>A more reliable GUID generator would check if the key is already being used by the device storage and if so generate an alternative key</w:t>
      </w:r>
      <w:r w:rsidR="00781938">
        <w:t>.</w:t>
      </w:r>
    </w:p>
    <w:p w14:paraId="29AEB344" w14:textId="77777777" w:rsidR="002226B6" w:rsidRDefault="002226B6" w:rsidP="002226B6">
      <w:pPr>
        <w:pStyle w:val="Heading1"/>
      </w:pPr>
      <w:r>
        <w:t>Summary</w:t>
      </w:r>
    </w:p>
    <w:p w14:paraId="2E201045" w14:textId="1D9D7487" w:rsidR="00CB651B" w:rsidRPr="00CB651B" w:rsidRDefault="00CB651B" w:rsidP="00CB651B">
      <w:r>
        <w:t>Using features provided by AngularJS eliminates much of</w:t>
      </w:r>
      <w:r w:rsidR="004B631F">
        <w:t xml:space="preserve"> the</w:t>
      </w:r>
      <w:r>
        <w:t xml:space="preserve"> JavaScr</w:t>
      </w:r>
      <w:r w:rsidR="00781938">
        <w:t>i</w:t>
      </w:r>
      <w:r>
        <w:t xml:space="preserve">pt code required by the developer. In particular, Angular JS data-binding makes promises an effective programming tool. The View View-Model Controller design pattern organizes the program logic into controllers. The simple structure of the View-Model ($scope and ng-model attribute) leads to natural controller programming of the view data. It is also agnostic to the data-store. This does burden the </w:t>
      </w:r>
      <w:del w:id="377" w:author="Stephen Radachy" w:date="2015-11-11T14:50:00Z">
        <w:r w:rsidDel="007C7A72">
          <w:delText>developer with programming their</w:delText>
        </w:r>
      </w:del>
      <w:ins w:id="378" w:author="Stephen Radachy" w:date="2015-11-11T14:50:00Z">
        <w:r w:rsidR="007C7A72">
          <w:t>developers with programming their</w:t>
        </w:r>
      </w:ins>
      <w:r>
        <w:t xml:space="preserve"> own version </w:t>
      </w:r>
      <w:del w:id="379" w:author="Stephen Radachy" w:date="2015-11-11T14:50:00Z">
        <w:r w:rsidR="00496294" w:rsidDel="007C7A72">
          <w:delText>for the</w:delText>
        </w:r>
        <w:r w:rsidDel="007C7A72">
          <w:delText xml:space="preserve"> </w:delText>
        </w:r>
      </w:del>
      <w:ins w:id="380" w:author="Stephen Radachy" w:date="2015-11-11T14:50:00Z">
        <w:r w:rsidR="007C7A72">
          <w:t xml:space="preserve">of the </w:t>
        </w:r>
      </w:ins>
      <w:r>
        <w:t>Domain, but this can be modular</w:t>
      </w:r>
      <w:r w:rsidR="00781938">
        <w:t>ized by creating</w:t>
      </w:r>
      <w:r>
        <w:t xml:space="preserve"> a</w:t>
      </w:r>
      <w:r w:rsidR="00781938">
        <w:t>n Angular.JS</w:t>
      </w:r>
      <w:r>
        <w:t xml:space="preserve"> module.   </w:t>
      </w:r>
    </w:p>
    <w:p w14:paraId="1F1CF55E" w14:textId="7FD30110" w:rsidR="00781938" w:rsidRDefault="002226B6" w:rsidP="002226B6">
      <w:r>
        <w:t xml:space="preserve">Stephen's </w:t>
      </w:r>
      <w:proofErr w:type="spellStart"/>
      <w:r w:rsidR="00781938">
        <w:t>ngPhotos</w:t>
      </w:r>
      <w:proofErr w:type="spellEnd"/>
      <w:r w:rsidR="00781938">
        <w:t xml:space="preserve"> </w:t>
      </w:r>
      <w:r>
        <w:t>demonstrates the ease of adding offline capabilities to an online Grails web app using AngularJS</w:t>
      </w:r>
      <w:r w:rsidR="00496294">
        <w:t>. The online and off</w:t>
      </w:r>
      <w:r>
        <w:t xml:space="preserve">line code is nearly completely separated into grails-app/ directory for the online version and web-app/ directory offline version. The only cost is the duplication of the online views in the offline view. </w:t>
      </w:r>
    </w:p>
    <w:p w14:paraId="34FDE9DF" w14:textId="77777777" w:rsidR="00781938" w:rsidRDefault="00781938" w:rsidP="00C95E5D">
      <w:pPr>
        <w:pStyle w:val="Heading1"/>
      </w:pPr>
      <w:r>
        <w:lastRenderedPageBreak/>
        <w:t>Discussion</w:t>
      </w:r>
    </w:p>
    <w:p w14:paraId="0C01D7DF" w14:textId="5CDCD033" w:rsidR="002226B6" w:rsidRDefault="002226B6" w:rsidP="002226B6">
      <w:r>
        <w:t>Developer</w:t>
      </w:r>
      <w:r w:rsidR="00781938">
        <w:t>s</w:t>
      </w:r>
      <w:r>
        <w:t xml:space="preserve"> that are already proficient in Angular</w:t>
      </w:r>
      <w:r w:rsidR="00781938">
        <w:t>.</w:t>
      </w:r>
      <w:r w:rsidR="004B631F">
        <w:t>JS</w:t>
      </w:r>
      <w:r>
        <w:t xml:space="preserve"> could </w:t>
      </w:r>
      <w:r w:rsidR="00781938">
        <w:t xml:space="preserve">theoretically </w:t>
      </w:r>
      <w:r>
        <w:t xml:space="preserve">develop the online and offline simultaneously and use </w:t>
      </w:r>
      <w:proofErr w:type="spellStart"/>
      <w:r>
        <w:t>ngResource</w:t>
      </w:r>
      <w:proofErr w:type="spellEnd"/>
      <w:r w:rsidR="00496294">
        <w:t xml:space="preserve"> to interface with the database</w:t>
      </w:r>
      <w:r w:rsidR="00781938">
        <w:t>, however that is outside the scope of this project.</w:t>
      </w:r>
    </w:p>
    <w:p w14:paraId="3DC340E8" w14:textId="77777777" w:rsidR="002226B6" w:rsidRDefault="002226B6" w:rsidP="002226B6">
      <w:r w:rsidRPr="002226B6">
        <w:t>https://docs.angularjs.org/api/ngResource</w:t>
      </w:r>
    </w:p>
    <w:p w14:paraId="069DD548" w14:textId="77777777" w:rsidR="002226B6" w:rsidRDefault="002226B6" w:rsidP="002226B6">
      <w:r w:rsidRPr="002226B6">
        <w:t>https://docs.angularjs.org/tutorial/step_11</w:t>
      </w:r>
    </w:p>
    <w:p w14:paraId="700BEC31" w14:textId="77777777" w:rsidR="002226B6" w:rsidRDefault="002226B6" w:rsidP="002226B6">
      <w:r>
        <w:t>This approach would make the both the online and offline version of the web</w:t>
      </w:r>
      <w:r w:rsidR="00CB651B">
        <w:t xml:space="preserve"> app a SPA. It would eliminate many of the Grails controller</w:t>
      </w:r>
      <w:r w:rsidR="00496294">
        <w:t>s</w:t>
      </w:r>
      <w:r w:rsidR="00CB651B">
        <w:t xml:space="preserve"> and views, but the web app would still make use of the Grails Domain classes.</w:t>
      </w:r>
    </w:p>
    <w:p w14:paraId="1471071E" w14:textId="77777777" w:rsidR="00496294" w:rsidRDefault="00496294" w:rsidP="002226B6"/>
    <w:p w14:paraId="4F2AD25A" w14:textId="77777777" w:rsidR="00CB651B" w:rsidRPr="002226B6" w:rsidRDefault="00CB651B" w:rsidP="002226B6"/>
    <w:p w14:paraId="38D4B956" w14:textId="77777777" w:rsidR="009D330F" w:rsidRDefault="009D330F" w:rsidP="0099229C"/>
    <w:p w14:paraId="53D6EEA2" w14:textId="77777777" w:rsidR="00F66A3A" w:rsidRDefault="00F66A3A" w:rsidP="0099229C"/>
    <w:p w14:paraId="778DA73F" w14:textId="77777777" w:rsidR="0099229C" w:rsidRPr="0099229C" w:rsidRDefault="0099229C" w:rsidP="0099229C"/>
    <w:p w14:paraId="10561965" w14:textId="77777777" w:rsidR="00670A71" w:rsidRPr="00394B56" w:rsidRDefault="00670A71" w:rsidP="00332A2D"/>
    <w:sectPr w:rsidR="00670A71" w:rsidRPr="0039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DejaVu Sans Mono">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73CB6"/>
    <w:multiLevelType w:val="hybridMultilevel"/>
    <w:tmpl w:val="A560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D7342E"/>
    <w:multiLevelType w:val="multilevel"/>
    <w:tmpl w:val="55D7342E"/>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Radachy">
    <w15:presenceInfo w15:providerId="None" w15:userId="Stephen Radac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activeWritingStyle w:appName="MSWord" w:lang="en-US" w:vendorID="64" w:dllVersion="131078" w:nlCheck="1" w:checkStyle="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2D"/>
    <w:rsid w:val="00071DCE"/>
    <w:rsid w:val="00093169"/>
    <w:rsid w:val="000B0A25"/>
    <w:rsid w:val="000E4B88"/>
    <w:rsid w:val="001130EA"/>
    <w:rsid w:val="00130EC9"/>
    <w:rsid w:val="001445B8"/>
    <w:rsid w:val="001A6AF2"/>
    <w:rsid w:val="001D5286"/>
    <w:rsid w:val="001E0E7D"/>
    <w:rsid w:val="001F4C56"/>
    <w:rsid w:val="001F5735"/>
    <w:rsid w:val="002226B6"/>
    <w:rsid w:val="00241022"/>
    <w:rsid w:val="00291D5B"/>
    <w:rsid w:val="0029294E"/>
    <w:rsid w:val="002F16A2"/>
    <w:rsid w:val="00332A2D"/>
    <w:rsid w:val="00340F6E"/>
    <w:rsid w:val="00342539"/>
    <w:rsid w:val="00394B56"/>
    <w:rsid w:val="003B597A"/>
    <w:rsid w:val="003D2132"/>
    <w:rsid w:val="003F70D2"/>
    <w:rsid w:val="00432165"/>
    <w:rsid w:val="004853C1"/>
    <w:rsid w:val="00490E37"/>
    <w:rsid w:val="00494CAC"/>
    <w:rsid w:val="00496294"/>
    <w:rsid w:val="004B631F"/>
    <w:rsid w:val="00527899"/>
    <w:rsid w:val="00531551"/>
    <w:rsid w:val="0053611E"/>
    <w:rsid w:val="00536A87"/>
    <w:rsid w:val="005370FA"/>
    <w:rsid w:val="00560799"/>
    <w:rsid w:val="005D4EA3"/>
    <w:rsid w:val="00670A71"/>
    <w:rsid w:val="00676B67"/>
    <w:rsid w:val="00680EC8"/>
    <w:rsid w:val="006936FC"/>
    <w:rsid w:val="006C51C9"/>
    <w:rsid w:val="00722CE1"/>
    <w:rsid w:val="00755C83"/>
    <w:rsid w:val="00763721"/>
    <w:rsid w:val="0077376D"/>
    <w:rsid w:val="00781938"/>
    <w:rsid w:val="007C7A72"/>
    <w:rsid w:val="007F6EDB"/>
    <w:rsid w:val="00812D30"/>
    <w:rsid w:val="008266B0"/>
    <w:rsid w:val="00845527"/>
    <w:rsid w:val="0085511C"/>
    <w:rsid w:val="00865AAA"/>
    <w:rsid w:val="008A1E04"/>
    <w:rsid w:val="008D577C"/>
    <w:rsid w:val="008D5FD6"/>
    <w:rsid w:val="008F6B67"/>
    <w:rsid w:val="00955F8C"/>
    <w:rsid w:val="0099229C"/>
    <w:rsid w:val="009A3D55"/>
    <w:rsid w:val="009B7A7B"/>
    <w:rsid w:val="009D330F"/>
    <w:rsid w:val="009D3B8C"/>
    <w:rsid w:val="009F145F"/>
    <w:rsid w:val="00A14F9B"/>
    <w:rsid w:val="00A16042"/>
    <w:rsid w:val="00AA0216"/>
    <w:rsid w:val="00B60357"/>
    <w:rsid w:val="00B67478"/>
    <w:rsid w:val="00B74DBE"/>
    <w:rsid w:val="00BE2026"/>
    <w:rsid w:val="00BE496E"/>
    <w:rsid w:val="00C10F7D"/>
    <w:rsid w:val="00C24D1B"/>
    <w:rsid w:val="00C271ED"/>
    <w:rsid w:val="00C356FB"/>
    <w:rsid w:val="00C43515"/>
    <w:rsid w:val="00C51E20"/>
    <w:rsid w:val="00C6198B"/>
    <w:rsid w:val="00C95E5D"/>
    <w:rsid w:val="00CB651B"/>
    <w:rsid w:val="00CF1B01"/>
    <w:rsid w:val="00D00E84"/>
    <w:rsid w:val="00D43502"/>
    <w:rsid w:val="00D560BF"/>
    <w:rsid w:val="00D65218"/>
    <w:rsid w:val="00D737DE"/>
    <w:rsid w:val="00D85549"/>
    <w:rsid w:val="00D977FB"/>
    <w:rsid w:val="00DC169F"/>
    <w:rsid w:val="00DC3567"/>
    <w:rsid w:val="00DD304A"/>
    <w:rsid w:val="00DF46CC"/>
    <w:rsid w:val="00E14CB8"/>
    <w:rsid w:val="00E2548D"/>
    <w:rsid w:val="00E3138E"/>
    <w:rsid w:val="00E41318"/>
    <w:rsid w:val="00E56C06"/>
    <w:rsid w:val="00E676B2"/>
    <w:rsid w:val="00E74ABA"/>
    <w:rsid w:val="00E830FF"/>
    <w:rsid w:val="00EB3CDB"/>
    <w:rsid w:val="00F075D0"/>
    <w:rsid w:val="00F15145"/>
    <w:rsid w:val="00F406DE"/>
    <w:rsid w:val="00F529D9"/>
    <w:rsid w:val="00F548C6"/>
    <w:rsid w:val="00F6572E"/>
    <w:rsid w:val="00F66A3A"/>
    <w:rsid w:val="00F723E3"/>
    <w:rsid w:val="00F74D04"/>
    <w:rsid w:val="00F842F2"/>
    <w:rsid w:val="00F85F36"/>
    <w:rsid w:val="00FB0ABA"/>
    <w:rsid w:val="00FC7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291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F6E"/>
  </w:style>
  <w:style w:type="paragraph" w:styleId="Heading1">
    <w:name w:val="heading 1"/>
    <w:basedOn w:val="Normal"/>
    <w:next w:val="Normal"/>
    <w:link w:val="Heading1Char"/>
    <w:uiPriority w:val="9"/>
    <w:qFormat/>
    <w:rsid w:val="00340F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40F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40F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40F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40F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40F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40F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40F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40F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A7B"/>
    <w:rPr>
      <w:rFonts w:ascii="Tahoma" w:hAnsi="Tahoma" w:cs="Tahoma"/>
      <w:sz w:val="16"/>
      <w:szCs w:val="16"/>
    </w:rPr>
  </w:style>
  <w:style w:type="character" w:customStyle="1" w:styleId="BalloonTextChar">
    <w:name w:val="Balloon Text Char"/>
    <w:basedOn w:val="DefaultParagraphFont"/>
    <w:link w:val="BalloonText"/>
    <w:uiPriority w:val="99"/>
    <w:semiHidden/>
    <w:rsid w:val="009B7A7B"/>
    <w:rPr>
      <w:rFonts w:ascii="Tahoma" w:hAnsi="Tahoma" w:cs="Tahoma"/>
      <w:sz w:val="16"/>
      <w:szCs w:val="16"/>
    </w:rPr>
  </w:style>
  <w:style w:type="paragraph" w:styleId="NoSpacing">
    <w:name w:val="No Spacing"/>
    <w:basedOn w:val="Normal"/>
    <w:uiPriority w:val="1"/>
    <w:qFormat/>
    <w:rsid w:val="00340F6E"/>
    <w:pPr>
      <w:spacing w:after="0" w:line="240" w:lineRule="auto"/>
    </w:pPr>
  </w:style>
  <w:style w:type="character" w:customStyle="1" w:styleId="Heading1Char">
    <w:name w:val="Heading 1 Char"/>
    <w:basedOn w:val="DefaultParagraphFont"/>
    <w:link w:val="Heading1"/>
    <w:uiPriority w:val="9"/>
    <w:rsid w:val="00340F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40F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40F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40F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40F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40F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40F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40F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40F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40F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40F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40F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40F6E"/>
    <w:rPr>
      <w:rFonts w:asciiTheme="majorHAnsi" w:eastAsiaTheme="majorEastAsia" w:hAnsiTheme="majorHAnsi" w:cstheme="majorBidi"/>
      <w:i/>
      <w:iCs/>
      <w:spacing w:val="13"/>
      <w:sz w:val="24"/>
      <w:szCs w:val="24"/>
    </w:rPr>
  </w:style>
  <w:style w:type="character" w:styleId="Strong">
    <w:name w:val="Strong"/>
    <w:uiPriority w:val="22"/>
    <w:qFormat/>
    <w:rsid w:val="00340F6E"/>
    <w:rPr>
      <w:b/>
      <w:bCs/>
    </w:rPr>
  </w:style>
  <w:style w:type="character" w:styleId="Emphasis">
    <w:name w:val="Emphasis"/>
    <w:uiPriority w:val="20"/>
    <w:qFormat/>
    <w:rsid w:val="00340F6E"/>
    <w:rPr>
      <w:b/>
      <w:bCs/>
      <w:i/>
      <w:iCs/>
      <w:spacing w:val="10"/>
      <w:bdr w:val="none" w:sz="0" w:space="0" w:color="auto"/>
      <w:shd w:val="clear" w:color="auto" w:fill="auto"/>
    </w:rPr>
  </w:style>
  <w:style w:type="paragraph" w:styleId="ListParagraph">
    <w:name w:val="List Paragraph"/>
    <w:basedOn w:val="Normal"/>
    <w:uiPriority w:val="34"/>
    <w:qFormat/>
    <w:rsid w:val="00340F6E"/>
    <w:pPr>
      <w:ind w:left="720"/>
      <w:contextualSpacing/>
    </w:pPr>
  </w:style>
  <w:style w:type="paragraph" w:styleId="Quote">
    <w:name w:val="Quote"/>
    <w:basedOn w:val="Normal"/>
    <w:next w:val="Normal"/>
    <w:link w:val="QuoteChar"/>
    <w:uiPriority w:val="29"/>
    <w:qFormat/>
    <w:rsid w:val="00340F6E"/>
    <w:pPr>
      <w:spacing w:before="200" w:after="0"/>
      <w:ind w:left="360" w:right="360"/>
    </w:pPr>
    <w:rPr>
      <w:i/>
      <w:iCs/>
    </w:rPr>
  </w:style>
  <w:style w:type="character" w:customStyle="1" w:styleId="QuoteChar">
    <w:name w:val="Quote Char"/>
    <w:basedOn w:val="DefaultParagraphFont"/>
    <w:link w:val="Quote"/>
    <w:uiPriority w:val="29"/>
    <w:rsid w:val="00340F6E"/>
    <w:rPr>
      <w:i/>
      <w:iCs/>
    </w:rPr>
  </w:style>
  <w:style w:type="paragraph" w:styleId="IntenseQuote">
    <w:name w:val="Intense Quote"/>
    <w:basedOn w:val="Normal"/>
    <w:next w:val="Normal"/>
    <w:link w:val="IntenseQuoteChar"/>
    <w:uiPriority w:val="30"/>
    <w:qFormat/>
    <w:rsid w:val="00340F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40F6E"/>
    <w:rPr>
      <w:b/>
      <w:bCs/>
      <w:i/>
      <w:iCs/>
    </w:rPr>
  </w:style>
  <w:style w:type="character" w:styleId="SubtleEmphasis">
    <w:name w:val="Subtle Emphasis"/>
    <w:uiPriority w:val="19"/>
    <w:qFormat/>
    <w:rsid w:val="00340F6E"/>
    <w:rPr>
      <w:i/>
      <w:iCs/>
    </w:rPr>
  </w:style>
  <w:style w:type="character" w:styleId="IntenseEmphasis">
    <w:name w:val="Intense Emphasis"/>
    <w:uiPriority w:val="21"/>
    <w:qFormat/>
    <w:rsid w:val="00340F6E"/>
    <w:rPr>
      <w:b/>
      <w:bCs/>
    </w:rPr>
  </w:style>
  <w:style w:type="character" w:styleId="SubtleReference">
    <w:name w:val="Subtle Reference"/>
    <w:uiPriority w:val="31"/>
    <w:qFormat/>
    <w:rsid w:val="00340F6E"/>
    <w:rPr>
      <w:smallCaps/>
    </w:rPr>
  </w:style>
  <w:style w:type="character" w:styleId="IntenseReference">
    <w:name w:val="Intense Reference"/>
    <w:uiPriority w:val="32"/>
    <w:qFormat/>
    <w:rsid w:val="00340F6E"/>
    <w:rPr>
      <w:smallCaps/>
      <w:spacing w:val="5"/>
      <w:u w:val="single"/>
    </w:rPr>
  </w:style>
  <w:style w:type="character" w:styleId="BookTitle">
    <w:name w:val="Book Title"/>
    <w:uiPriority w:val="33"/>
    <w:qFormat/>
    <w:rsid w:val="00340F6E"/>
    <w:rPr>
      <w:i/>
      <w:iCs/>
      <w:smallCaps/>
      <w:spacing w:val="5"/>
    </w:rPr>
  </w:style>
  <w:style w:type="paragraph" w:styleId="TOCHeading">
    <w:name w:val="TOC Heading"/>
    <w:basedOn w:val="Heading1"/>
    <w:next w:val="Normal"/>
    <w:uiPriority w:val="39"/>
    <w:semiHidden/>
    <w:unhideWhenUsed/>
    <w:qFormat/>
    <w:rsid w:val="00340F6E"/>
    <w:pPr>
      <w:outlineLvl w:val="9"/>
    </w:pPr>
    <w:rPr>
      <w:lang w:bidi="en-US"/>
    </w:rPr>
  </w:style>
  <w:style w:type="character" w:styleId="Hyperlink">
    <w:name w:val="Hyperlink"/>
    <w:basedOn w:val="DefaultParagraphFont"/>
    <w:uiPriority w:val="99"/>
    <w:unhideWhenUsed/>
    <w:rsid w:val="00093169"/>
    <w:rPr>
      <w:color w:val="0000FF" w:themeColor="hyperlink"/>
      <w:u w:val="single"/>
    </w:rPr>
  </w:style>
  <w:style w:type="character" w:styleId="FollowedHyperlink">
    <w:name w:val="FollowedHyperlink"/>
    <w:basedOn w:val="DefaultParagraphFont"/>
    <w:uiPriority w:val="99"/>
    <w:semiHidden/>
    <w:unhideWhenUsed/>
    <w:rsid w:val="00093169"/>
    <w:rPr>
      <w:color w:val="800080" w:themeColor="followedHyperlink"/>
      <w:u w:val="single"/>
    </w:rPr>
  </w:style>
  <w:style w:type="paragraph" w:styleId="HTMLPreformatted">
    <w:name w:val="HTML Preformatted"/>
    <w:link w:val="HTMLPreformattedChar"/>
    <w:rsid w:val="0053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hint="eastAsia"/>
      <w:sz w:val="24"/>
      <w:szCs w:val="24"/>
      <w:lang w:eastAsia="zh-CN"/>
    </w:rPr>
  </w:style>
  <w:style w:type="character" w:customStyle="1" w:styleId="HTMLPreformattedChar">
    <w:name w:val="HTML Preformatted Char"/>
    <w:basedOn w:val="DefaultParagraphFont"/>
    <w:link w:val="HTMLPreformatted"/>
    <w:rsid w:val="005370FA"/>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0220">
      <w:bodyDiv w:val="1"/>
      <w:marLeft w:val="0"/>
      <w:marRight w:val="0"/>
      <w:marTop w:val="0"/>
      <w:marBottom w:val="0"/>
      <w:divBdr>
        <w:top w:val="none" w:sz="0" w:space="0" w:color="auto"/>
        <w:left w:val="none" w:sz="0" w:space="0" w:color="auto"/>
        <w:bottom w:val="none" w:sz="0" w:space="0" w:color="auto"/>
        <w:right w:val="none" w:sz="0" w:space="0" w:color="auto"/>
      </w:divBdr>
    </w:div>
    <w:div w:id="563755183">
      <w:bodyDiv w:val="1"/>
      <w:marLeft w:val="0"/>
      <w:marRight w:val="0"/>
      <w:marTop w:val="0"/>
      <w:marBottom w:val="0"/>
      <w:divBdr>
        <w:top w:val="none" w:sz="0" w:space="0" w:color="auto"/>
        <w:left w:val="none" w:sz="0" w:space="0" w:color="auto"/>
        <w:bottom w:val="none" w:sz="0" w:space="0" w:color="auto"/>
        <w:right w:val="none" w:sz="0" w:space="0" w:color="auto"/>
      </w:divBdr>
    </w:div>
    <w:div w:id="933510325">
      <w:bodyDiv w:val="1"/>
      <w:marLeft w:val="0"/>
      <w:marRight w:val="0"/>
      <w:marTop w:val="0"/>
      <w:marBottom w:val="0"/>
      <w:divBdr>
        <w:top w:val="none" w:sz="0" w:space="0" w:color="auto"/>
        <w:left w:val="none" w:sz="0" w:space="0" w:color="auto"/>
        <w:bottom w:val="none" w:sz="0" w:space="0" w:color="auto"/>
        <w:right w:val="none" w:sz="0" w:space="0" w:color="auto"/>
      </w:divBdr>
    </w:div>
    <w:div w:id="1280067782">
      <w:bodyDiv w:val="1"/>
      <w:marLeft w:val="0"/>
      <w:marRight w:val="0"/>
      <w:marTop w:val="0"/>
      <w:marBottom w:val="0"/>
      <w:divBdr>
        <w:top w:val="none" w:sz="0" w:space="0" w:color="auto"/>
        <w:left w:val="none" w:sz="0" w:space="0" w:color="auto"/>
        <w:bottom w:val="none" w:sz="0" w:space="0" w:color="auto"/>
        <w:right w:val="none" w:sz="0" w:space="0" w:color="auto"/>
      </w:divBdr>
    </w:div>
    <w:div w:id="1321230044">
      <w:bodyDiv w:val="1"/>
      <w:marLeft w:val="0"/>
      <w:marRight w:val="0"/>
      <w:marTop w:val="0"/>
      <w:marBottom w:val="0"/>
      <w:divBdr>
        <w:top w:val="none" w:sz="0" w:space="0" w:color="auto"/>
        <w:left w:val="none" w:sz="0" w:space="0" w:color="auto"/>
        <w:bottom w:val="none" w:sz="0" w:space="0" w:color="auto"/>
        <w:right w:val="none" w:sz="0" w:space="0" w:color="auto"/>
      </w:divBdr>
    </w:div>
    <w:div w:id="1757314916">
      <w:bodyDiv w:val="1"/>
      <w:marLeft w:val="0"/>
      <w:marRight w:val="0"/>
      <w:marTop w:val="0"/>
      <w:marBottom w:val="0"/>
      <w:divBdr>
        <w:top w:val="none" w:sz="0" w:space="0" w:color="auto"/>
        <w:left w:val="none" w:sz="0" w:space="0" w:color="auto"/>
        <w:bottom w:val="none" w:sz="0" w:space="0" w:color="auto"/>
        <w:right w:val="none" w:sz="0" w:space="0" w:color="auto"/>
      </w:divBdr>
    </w:div>
    <w:div w:id="21456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odeschool.com/courses/staying-sharp-with-angular-js" TargetMode="External"/><Relationship Id="rId12" Type="http://schemas.openxmlformats.org/officeDocument/2006/relationships/hyperlink" Target="https://github.com/bramski/angular-indexedDB"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i9MHigUZKEM" TargetMode="External"/><Relationship Id="rId7" Type="http://schemas.openxmlformats.org/officeDocument/2006/relationships/hyperlink" Target="https://docs.angularjs.org/tutorial/index" TargetMode="External"/><Relationship Id="rId8" Type="http://schemas.openxmlformats.org/officeDocument/2006/relationships/hyperlink" Target="https://docs.angularjs.org/guide" TargetMode="External"/><Relationship Id="rId9" Type="http://schemas.openxmlformats.org/officeDocument/2006/relationships/hyperlink" Target="https://docs.angularjs.org/api" TargetMode="External"/><Relationship Id="rId10" Type="http://schemas.openxmlformats.org/officeDocument/2006/relationships/hyperlink" Target="https://www.codeschool.com/courses/shaping-up-with-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0DB5CBD-EA10-864F-AA1E-A846CC10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7309</Words>
  <Characters>41664</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Pastel</dc:creator>
  <cp:lastModifiedBy>Stephen Radachy</cp:lastModifiedBy>
  <cp:revision>2</cp:revision>
  <dcterms:created xsi:type="dcterms:W3CDTF">2015-11-16T03:31:00Z</dcterms:created>
  <dcterms:modified xsi:type="dcterms:W3CDTF">2015-11-16T03:31:00Z</dcterms:modified>
</cp:coreProperties>
</file>